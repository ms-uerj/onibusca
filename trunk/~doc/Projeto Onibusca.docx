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0F" w:rsidRDefault="006B6F0F">
      <w:pPr>
        <w:rPr>
          <w:rFonts w:ascii="Arial" w:hAnsi="Arial" w:cs="Arial"/>
          <w:sz w:val="22"/>
          <w:szCs w:val="22"/>
          <w:lang w:val="pt-BR"/>
        </w:rPr>
      </w:pPr>
    </w:p>
    <w:p w:rsidR="006B6F0F" w:rsidRDefault="006B6F0F">
      <w:pPr>
        <w:rPr>
          <w:rFonts w:ascii="Arial" w:hAnsi="Arial" w:cs="Arial"/>
          <w:sz w:val="22"/>
          <w:szCs w:val="22"/>
          <w:lang w:val="pt-BR"/>
        </w:rPr>
      </w:pPr>
    </w:p>
    <w:p w:rsidR="006B6F0F" w:rsidRDefault="006B6F0F">
      <w:pPr>
        <w:rPr>
          <w:rFonts w:ascii="Arial" w:hAnsi="Arial" w:cs="Arial"/>
          <w:sz w:val="22"/>
          <w:szCs w:val="22"/>
          <w:lang w:val="pt-BR"/>
        </w:rPr>
      </w:pPr>
    </w:p>
    <w:p w:rsidR="006B6F0F" w:rsidRDefault="006B6F0F">
      <w:pPr>
        <w:rPr>
          <w:rFonts w:ascii="Arial" w:hAnsi="Arial" w:cs="Arial"/>
          <w:sz w:val="22"/>
          <w:szCs w:val="22"/>
          <w:lang w:val="pt-BR"/>
        </w:rPr>
      </w:pPr>
    </w:p>
    <w:p w:rsidR="006B6F0F" w:rsidRPr="006B6F0F" w:rsidRDefault="006B6F0F">
      <w:pPr>
        <w:rPr>
          <w:rFonts w:ascii="Arial" w:hAnsi="Arial" w:cs="Arial"/>
          <w:b/>
          <w:sz w:val="22"/>
          <w:szCs w:val="22"/>
          <w:lang w:val="pt-BR"/>
        </w:rPr>
      </w:pPr>
    </w:p>
    <w:p w:rsidR="006B6F0F" w:rsidRPr="006B6F0F" w:rsidRDefault="006B6F0F" w:rsidP="006B6F0F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B6F0F">
        <w:rPr>
          <w:rFonts w:ascii="Arial" w:hAnsi="Arial" w:cs="Arial"/>
          <w:b/>
          <w:sz w:val="22"/>
          <w:szCs w:val="22"/>
          <w:lang w:val="pt-BR"/>
        </w:rPr>
        <w:t>Projeto Onibusca:</w:t>
      </w:r>
    </w:p>
    <w:p w:rsidR="006B6F0F" w:rsidRDefault="006B6F0F" w:rsidP="006B6F0F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B6F0F">
        <w:rPr>
          <w:rFonts w:ascii="Arial" w:hAnsi="Arial" w:cs="Arial"/>
          <w:b/>
          <w:sz w:val="22"/>
          <w:szCs w:val="22"/>
          <w:lang w:val="pt-BR"/>
        </w:rPr>
        <w:t>Sistema para Localização de Ônibus Urbanos</w:t>
      </w:r>
    </w:p>
    <w:p w:rsidR="006B6F0F" w:rsidRDefault="006B6F0F" w:rsidP="006B6F0F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6B6F0F" w:rsidRDefault="006B6F0F" w:rsidP="006B6F0F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5918B4" w:rsidRDefault="005918B4" w:rsidP="006B6F0F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Coordenador</w:t>
      </w:r>
      <w:r w:rsidR="00C91840">
        <w:rPr>
          <w:rFonts w:ascii="Arial" w:hAnsi="Arial" w:cs="Arial"/>
          <w:b/>
          <w:sz w:val="22"/>
          <w:szCs w:val="22"/>
          <w:lang w:val="pt-BR"/>
        </w:rPr>
        <w:t>es</w:t>
      </w:r>
    </w:p>
    <w:p w:rsidR="005918B4" w:rsidRDefault="00C91840" w:rsidP="006B6F0F">
      <w:pPr>
        <w:jc w:val="center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Cláudia Maria Lima Werner – COPPE/UFRJ</w:t>
      </w:r>
    </w:p>
    <w:p w:rsidR="00C91840" w:rsidRPr="00C91840" w:rsidRDefault="00C91840" w:rsidP="006B6F0F">
      <w:pPr>
        <w:jc w:val="center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UERJ</w:t>
      </w:r>
    </w:p>
    <w:p w:rsidR="006B6F0F" w:rsidRDefault="00DE08DF" w:rsidP="006B6F0F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ab/>
      </w:r>
    </w:p>
    <w:p w:rsidR="00DE08DF" w:rsidRPr="00625140" w:rsidRDefault="00DE08DF" w:rsidP="006B6F0F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DE08DF">
        <w:rPr>
          <w:rFonts w:ascii="Arial" w:hAnsi="Arial" w:cs="Arial"/>
          <w:sz w:val="22"/>
          <w:szCs w:val="22"/>
          <w:lang w:val="pt-BR"/>
        </w:rPr>
        <w:t>Linha de Pesquisa</w:t>
      </w:r>
      <w:r>
        <w:rPr>
          <w:rFonts w:ascii="Arial" w:hAnsi="Arial" w:cs="Arial"/>
          <w:sz w:val="22"/>
          <w:szCs w:val="22"/>
          <w:lang w:val="pt-BR"/>
        </w:rPr>
        <w:t xml:space="preserve">: Cidades </w:t>
      </w:r>
      <w:r w:rsidRPr="00DE08DF">
        <w:rPr>
          <w:rFonts w:ascii="Arial" w:hAnsi="Arial" w:cs="Arial"/>
          <w:sz w:val="22"/>
          <w:szCs w:val="22"/>
          <w:lang w:val="pt-BR"/>
        </w:rPr>
        <w:t xml:space="preserve">Inteligentes, </w:t>
      </w:r>
      <w:r w:rsidRPr="00DE08DF">
        <w:rPr>
          <w:rFonts w:ascii="Arial" w:hAnsi="Arial" w:cs="Arial"/>
          <w:sz w:val="22"/>
          <w:szCs w:val="22"/>
        </w:rPr>
        <w:t>Sistem</w:t>
      </w:r>
      <w:r>
        <w:rPr>
          <w:rFonts w:ascii="Arial" w:hAnsi="Arial" w:cs="Arial"/>
          <w:sz w:val="22"/>
          <w:szCs w:val="22"/>
        </w:rPr>
        <w:t>as Inteligentes de Transporte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625140">
        <w:rPr>
          <w:rFonts w:ascii="Arial" w:hAnsi="Arial" w:cs="Arial"/>
          <w:sz w:val="22"/>
          <w:szCs w:val="22"/>
          <w:lang w:val="pt-BR"/>
        </w:rPr>
        <w:t>–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Pr="00DE08DF">
        <w:rPr>
          <w:rFonts w:ascii="Arial" w:hAnsi="Arial" w:cs="Arial"/>
          <w:sz w:val="22"/>
          <w:szCs w:val="22"/>
        </w:rPr>
        <w:t>ITS</w:t>
      </w:r>
    </w:p>
    <w:p w:rsidR="00DE08DF" w:rsidRDefault="00DE08DF" w:rsidP="006B6F0F">
      <w:pPr>
        <w:jc w:val="center"/>
        <w:rPr>
          <w:rFonts w:ascii="Arial" w:hAnsi="Arial" w:cs="Arial"/>
          <w:sz w:val="22"/>
          <w:szCs w:val="22"/>
          <w:lang w:val="pt-BR"/>
        </w:rPr>
      </w:pPr>
    </w:p>
    <w:p w:rsidR="00DE08DF" w:rsidRDefault="00DE08DF" w:rsidP="006B6F0F">
      <w:pPr>
        <w:jc w:val="center"/>
        <w:rPr>
          <w:rFonts w:ascii="Arial" w:hAnsi="Arial" w:cs="Arial"/>
          <w:sz w:val="22"/>
          <w:szCs w:val="22"/>
          <w:lang w:val="pt-BR"/>
        </w:rPr>
      </w:pPr>
    </w:p>
    <w:p w:rsidR="00DE08DF" w:rsidRDefault="00DE08DF" w:rsidP="006B6F0F">
      <w:pPr>
        <w:jc w:val="center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RESUMO</w:t>
      </w:r>
    </w:p>
    <w:p w:rsidR="00C91840" w:rsidRDefault="00C91840" w:rsidP="00C9184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316D52" w:rsidRDefault="00DE08DF" w:rsidP="00C91840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objetivo deste projeto e desenvolver</w:t>
      </w:r>
      <w:r w:rsidR="00C91840">
        <w:rPr>
          <w:rFonts w:ascii="Arial" w:hAnsi="Arial" w:cs="Arial"/>
          <w:sz w:val="22"/>
          <w:szCs w:val="22"/>
          <w:lang w:val="pt-BR"/>
        </w:rPr>
        <w:t xml:space="preserve"> um</w:t>
      </w:r>
      <w:r w:rsidR="00FF4EA6">
        <w:rPr>
          <w:rFonts w:ascii="Arial" w:hAnsi="Arial" w:cs="Arial"/>
          <w:sz w:val="22"/>
          <w:szCs w:val="22"/>
          <w:lang w:val="pt-BR"/>
        </w:rPr>
        <w:t xml:space="preserve"> sistema</w:t>
      </w:r>
      <w:r w:rsidR="0032554D">
        <w:rPr>
          <w:rFonts w:ascii="Arial" w:hAnsi="Arial" w:cs="Arial"/>
          <w:sz w:val="22"/>
          <w:szCs w:val="22"/>
          <w:lang w:val="pt-BR"/>
        </w:rPr>
        <w:t xml:space="preserve"> </w:t>
      </w:r>
      <w:r w:rsidR="00FF4EA6">
        <w:rPr>
          <w:rFonts w:ascii="Arial" w:hAnsi="Arial" w:cs="Arial"/>
          <w:sz w:val="22"/>
          <w:szCs w:val="22"/>
          <w:lang w:val="pt-BR"/>
        </w:rPr>
        <w:t>por meio</w:t>
      </w:r>
      <w:r w:rsidR="00C91840">
        <w:rPr>
          <w:rFonts w:ascii="Arial" w:hAnsi="Arial" w:cs="Arial"/>
          <w:sz w:val="22"/>
          <w:szCs w:val="22"/>
          <w:lang w:val="pt-BR"/>
        </w:rPr>
        <w:t xml:space="preserve"> </w:t>
      </w:r>
      <w:r w:rsidR="00FF4EA6">
        <w:rPr>
          <w:rFonts w:ascii="Arial" w:hAnsi="Arial" w:cs="Arial"/>
          <w:sz w:val="22"/>
          <w:szCs w:val="22"/>
          <w:lang w:val="pt-BR"/>
        </w:rPr>
        <w:t xml:space="preserve">do qual um </w:t>
      </w:r>
      <w:r w:rsidR="0032554D">
        <w:rPr>
          <w:rFonts w:ascii="Arial" w:hAnsi="Arial" w:cs="Arial"/>
          <w:sz w:val="22"/>
          <w:szCs w:val="22"/>
          <w:lang w:val="pt-BR"/>
        </w:rPr>
        <w:t xml:space="preserve">usuário </w:t>
      </w:r>
      <w:r w:rsidR="00FF4EA6">
        <w:rPr>
          <w:rFonts w:ascii="Arial" w:hAnsi="Arial" w:cs="Arial"/>
          <w:sz w:val="22"/>
          <w:szCs w:val="22"/>
          <w:lang w:val="pt-BR"/>
        </w:rPr>
        <w:t xml:space="preserve">possa </w:t>
      </w:r>
      <w:r w:rsidR="0032554D">
        <w:rPr>
          <w:rFonts w:ascii="Arial" w:hAnsi="Arial" w:cs="Arial"/>
          <w:sz w:val="22"/>
          <w:szCs w:val="22"/>
          <w:lang w:val="pt-BR"/>
        </w:rPr>
        <w:t xml:space="preserve">consultar a localização aproximada e o tempo estimado para seu ônibus chegar ao ponto de ônibus em que ele o aguarda. </w:t>
      </w:r>
      <w:r w:rsidR="00FF4EA6">
        <w:rPr>
          <w:rFonts w:ascii="Arial" w:hAnsi="Arial" w:cs="Arial"/>
          <w:sz w:val="22"/>
          <w:szCs w:val="22"/>
          <w:lang w:val="pt-BR"/>
        </w:rPr>
        <w:t>O sistema será acessível via web e dispositivos móveis (e.g., celulares).</w:t>
      </w:r>
      <w:r w:rsidR="005B1134">
        <w:rPr>
          <w:rFonts w:ascii="Arial" w:hAnsi="Arial" w:cs="Arial"/>
          <w:sz w:val="22"/>
          <w:szCs w:val="22"/>
          <w:lang w:val="pt-BR"/>
        </w:rPr>
        <w:t xml:space="preserve"> Como um objetivo secundário o sistema também sugeriria ao usuário as melhores opções de ônibus e trajetos que ele poderia tomar.</w:t>
      </w:r>
    </w:p>
    <w:p w:rsidR="005B1134" w:rsidRDefault="005B1134" w:rsidP="00C9184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316D52" w:rsidRDefault="00316D52" w:rsidP="00FF4EA6">
      <w:pPr>
        <w:rPr>
          <w:rFonts w:ascii="Arial" w:hAnsi="Arial" w:cs="Arial"/>
          <w:sz w:val="22"/>
          <w:szCs w:val="22"/>
          <w:lang w:val="pt-BR"/>
        </w:rPr>
      </w:pPr>
    </w:p>
    <w:p w:rsidR="00000000" w:rsidRDefault="00625140">
      <w:pPr>
        <w:numPr>
          <w:ilvl w:val="0"/>
          <w:numId w:val="6"/>
        </w:numPr>
        <w:rPr>
          <w:rFonts w:ascii="Arial" w:hAnsi="Arial" w:cs="Arial"/>
          <w:b/>
          <w:sz w:val="22"/>
          <w:szCs w:val="22"/>
          <w:lang w:val="pt-BR"/>
        </w:rPr>
      </w:pPr>
      <w:r w:rsidRPr="00B772AB">
        <w:rPr>
          <w:rFonts w:ascii="Arial" w:hAnsi="Arial" w:cs="Arial"/>
          <w:b/>
          <w:sz w:val="22"/>
          <w:szCs w:val="22"/>
          <w:lang w:val="pt-BR"/>
        </w:rPr>
        <w:t>Sumário Executivo</w:t>
      </w:r>
    </w:p>
    <w:p w:rsidR="00625140" w:rsidRDefault="00625140" w:rsidP="00FF4EA6">
      <w:pPr>
        <w:rPr>
          <w:rFonts w:ascii="Arial" w:hAnsi="Arial" w:cs="Arial"/>
          <w:sz w:val="22"/>
          <w:szCs w:val="22"/>
          <w:lang w:val="pt-BR"/>
        </w:rPr>
      </w:pPr>
    </w:p>
    <w:p w:rsidR="00000000" w:rsidRDefault="00625140">
      <w:pPr>
        <w:numPr>
          <w:ilvl w:val="1"/>
          <w:numId w:val="6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Relevância do projeto</w:t>
      </w:r>
    </w:p>
    <w:p w:rsidR="00FF4EA6" w:rsidRDefault="00FF4EA6" w:rsidP="00FF4EA6">
      <w:pPr>
        <w:rPr>
          <w:rFonts w:ascii="Arial" w:hAnsi="Arial" w:cs="Arial"/>
          <w:sz w:val="22"/>
          <w:szCs w:val="22"/>
          <w:lang w:val="pt-BR"/>
        </w:rPr>
      </w:pPr>
    </w:p>
    <w:p w:rsidR="000037B7" w:rsidRDefault="000037B7" w:rsidP="000037B7">
      <w:pPr>
        <w:ind w:left="36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Um dois fatores que mais incomoda usuários de ônibus urbanos </w:t>
      </w:r>
      <w:proofErr w:type="gramStart"/>
      <w:r>
        <w:rPr>
          <w:rFonts w:ascii="Arial" w:hAnsi="Arial" w:cs="Arial"/>
          <w:sz w:val="22"/>
          <w:szCs w:val="22"/>
          <w:lang w:val="pt-BR"/>
        </w:rPr>
        <w:t>é</w:t>
      </w:r>
      <w:proofErr w:type="gramEnd"/>
      <w:r>
        <w:rPr>
          <w:rFonts w:ascii="Arial" w:hAnsi="Arial" w:cs="Arial"/>
          <w:sz w:val="22"/>
          <w:szCs w:val="22"/>
          <w:lang w:val="pt-BR"/>
        </w:rPr>
        <w:t xml:space="preserve"> a incerteza ou o total desconhecimento de quando o seu ônibus irá passar no ponto. Muitas vezes esse tempo é muito maior o que o usual, porém o usuário continua a aguardar um determinado ônibus deixando de pegar outro que tem um trajeto um pouco diferente, mas o levaria mais rápido ao seu destino.</w:t>
      </w:r>
    </w:p>
    <w:p w:rsidR="00D03BC6" w:rsidRDefault="00D03BC6" w:rsidP="000037B7">
      <w:pPr>
        <w:ind w:left="360"/>
        <w:rPr>
          <w:rFonts w:ascii="Arial" w:hAnsi="Arial" w:cs="Arial"/>
          <w:sz w:val="22"/>
          <w:szCs w:val="22"/>
          <w:lang w:val="pt-BR"/>
        </w:rPr>
      </w:pPr>
    </w:p>
    <w:p w:rsidR="00D03BC6" w:rsidRDefault="00D03BC6" w:rsidP="000037B7">
      <w:pPr>
        <w:ind w:left="36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Outro fator muito inconveniente é o tempo de espera, o usuário poderia estar lanchando antes de ir para um segundo compromisso, porém por não ter idéia de que horas o ônibus irá passar ele está no ponto esperando. Ou pior ainda, ele está chegando ao ponto e o ônibus está saindo.</w:t>
      </w:r>
    </w:p>
    <w:p w:rsidR="00FF4EA6" w:rsidRDefault="00FF4EA6" w:rsidP="00FF4EA6">
      <w:pPr>
        <w:rPr>
          <w:rFonts w:ascii="Arial" w:hAnsi="Arial" w:cs="Arial"/>
          <w:sz w:val="22"/>
          <w:szCs w:val="22"/>
          <w:lang w:val="pt-BR"/>
        </w:rPr>
      </w:pPr>
    </w:p>
    <w:p w:rsidR="005918B4" w:rsidRDefault="00316D52" w:rsidP="00977F7F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Com a popularização dos </w:t>
      </w:r>
      <w:r w:rsidR="00D03BC6">
        <w:rPr>
          <w:rFonts w:ascii="Arial" w:hAnsi="Arial" w:cs="Arial"/>
          <w:sz w:val="22"/>
          <w:szCs w:val="22"/>
          <w:lang w:val="pt-BR"/>
        </w:rPr>
        <w:t xml:space="preserve">serviços de </w:t>
      </w:r>
      <w:proofErr w:type="spellStart"/>
      <w:r w:rsidR="00D03BC6">
        <w:rPr>
          <w:rFonts w:ascii="Arial" w:hAnsi="Arial" w:cs="Arial"/>
          <w:sz w:val="22"/>
          <w:szCs w:val="22"/>
          <w:lang w:val="pt-BR"/>
        </w:rPr>
        <w:t>Geo-localização</w:t>
      </w:r>
      <w:proofErr w:type="spellEnd"/>
      <w:r w:rsidR="00D03BC6">
        <w:rPr>
          <w:rFonts w:ascii="Arial" w:hAnsi="Arial" w:cs="Arial"/>
          <w:sz w:val="22"/>
          <w:szCs w:val="22"/>
          <w:lang w:val="pt-BR"/>
        </w:rPr>
        <w:t xml:space="preserve"> como o Google </w:t>
      </w:r>
      <w:proofErr w:type="spellStart"/>
      <w:r w:rsidR="00D03BC6">
        <w:rPr>
          <w:rFonts w:ascii="Arial" w:hAnsi="Arial" w:cs="Arial"/>
          <w:sz w:val="22"/>
          <w:szCs w:val="22"/>
          <w:lang w:val="pt-BR"/>
        </w:rPr>
        <w:t>Maps</w:t>
      </w:r>
      <w:proofErr w:type="spellEnd"/>
      <w:r w:rsidR="005918B4">
        <w:rPr>
          <w:rFonts w:ascii="Arial" w:hAnsi="Arial" w:cs="Arial"/>
          <w:sz w:val="22"/>
          <w:szCs w:val="22"/>
          <w:lang w:val="pt-BR"/>
        </w:rPr>
        <w:t>,</w:t>
      </w:r>
      <w:r w:rsidR="00D03BC6">
        <w:rPr>
          <w:rFonts w:ascii="Arial" w:hAnsi="Arial" w:cs="Arial"/>
          <w:sz w:val="22"/>
          <w:szCs w:val="22"/>
          <w:lang w:val="pt-BR"/>
        </w:rPr>
        <w:t xml:space="preserve"> junto com a grande evolução nos dispositivos GPS, que não só reduziram muito seu tamanho como ganharam mais eficiência e funcionalidades.</w:t>
      </w:r>
      <w:r w:rsidR="005918B4">
        <w:rPr>
          <w:rFonts w:ascii="Arial" w:hAnsi="Arial" w:cs="Arial"/>
          <w:sz w:val="22"/>
          <w:szCs w:val="22"/>
          <w:lang w:val="pt-BR"/>
        </w:rPr>
        <w:t xml:space="preserve"> </w:t>
      </w:r>
      <w:r w:rsidR="00D03BC6">
        <w:rPr>
          <w:rFonts w:ascii="Arial" w:hAnsi="Arial" w:cs="Arial"/>
          <w:sz w:val="22"/>
          <w:szCs w:val="22"/>
          <w:lang w:val="pt-BR"/>
        </w:rPr>
        <w:t xml:space="preserve">Muitas </w:t>
      </w:r>
      <w:r w:rsidR="005918B4">
        <w:rPr>
          <w:rFonts w:ascii="Arial" w:hAnsi="Arial" w:cs="Arial"/>
          <w:sz w:val="22"/>
          <w:szCs w:val="22"/>
          <w:lang w:val="pt-BR"/>
        </w:rPr>
        <w:t xml:space="preserve">as empresas de ônibus </w:t>
      </w:r>
      <w:r w:rsidR="00FF4EA6">
        <w:rPr>
          <w:rFonts w:ascii="Arial" w:hAnsi="Arial" w:cs="Arial"/>
          <w:sz w:val="22"/>
          <w:szCs w:val="22"/>
          <w:lang w:val="pt-BR"/>
        </w:rPr>
        <w:t xml:space="preserve">já possuem </w:t>
      </w:r>
      <w:r w:rsidR="005918B4">
        <w:rPr>
          <w:rFonts w:ascii="Arial" w:hAnsi="Arial" w:cs="Arial"/>
          <w:sz w:val="22"/>
          <w:szCs w:val="22"/>
          <w:lang w:val="pt-BR"/>
        </w:rPr>
        <w:t xml:space="preserve">estão com uma significante </w:t>
      </w:r>
      <w:r w:rsidR="005918B4">
        <w:rPr>
          <w:rFonts w:ascii="Arial" w:hAnsi="Arial" w:cs="Arial"/>
          <w:sz w:val="22"/>
          <w:szCs w:val="22"/>
          <w:lang w:val="pt-BR"/>
        </w:rPr>
        <w:t>parte da sua frota equipada com dispositivos GPS</w:t>
      </w:r>
      <w:r w:rsidR="00FF4EA6">
        <w:rPr>
          <w:rFonts w:ascii="Arial" w:hAnsi="Arial" w:cs="Arial"/>
          <w:sz w:val="22"/>
          <w:szCs w:val="22"/>
          <w:lang w:val="pt-BR"/>
        </w:rPr>
        <w:t xml:space="preserve"> (</w:t>
      </w:r>
      <w:r w:rsidR="00977F7F">
        <w:rPr>
          <w:rFonts w:ascii="Arial" w:hAnsi="Arial" w:cs="Arial"/>
          <w:sz w:val="22"/>
          <w:szCs w:val="22"/>
          <w:lang w:val="pt-BR"/>
        </w:rPr>
        <w:t xml:space="preserve">O GLOBO – </w:t>
      </w:r>
      <w:hyperlink r:id="rId6" w:history="1">
        <w:r w:rsidR="00977F7F" w:rsidRPr="00977F7F">
          <w:rPr>
            <w:rStyle w:val="Hyperlink"/>
            <w:rFonts w:ascii="Arial" w:hAnsi="Arial" w:cs="Arial"/>
            <w:sz w:val="22"/>
            <w:szCs w:val="22"/>
            <w:lang w:val="pt-BR"/>
          </w:rPr>
          <w:t>Reportagem</w:t>
        </w:r>
      </w:hyperlink>
      <w:r w:rsidR="00977F7F">
        <w:rPr>
          <w:rFonts w:ascii="Arial" w:hAnsi="Arial" w:cs="Arial"/>
          <w:sz w:val="22"/>
          <w:szCs w:val="22"/>
          <w:lang w:val="pt-BR"/>
        </w:rPr>
        <w:t>,</w:t>
      </w:r>
      <w:r w:rsidR="00FF4EA6">
        <w:rPr>
          <w:rFonts w:ascii="Arial" w:hAnsi="Arial" w:cs="Arial"/>
          <w:sz w:val="22"/>
          <w:szCs w:val="22"/>
          <w:lang w:val="pt-BR"/>
        </w:rPr>
        <w:t xml:space="preserve"> </w:t>
      </w:r>
      <w:r w:rsidR="00977F7F">
        <w:rPr>
          <w:rFonts w:ascii="Arial" w:hAnsi="Arial" w:cs="Arial"/>
          <w:sz w:val="22"/>
          <w:szCs w:val="22"/>
          <w:lang w:val="pt-BR"/>
        </w:rPr>
        <w:t>2010</w:t>
      </w:r>
      <w:r w:rsidR="00FF4EA6">
        <w:rPr>
          <w:rFonts w:ascii="Arial" w:hAnsi="Arial" w:cs="Arial"/>
          <w:sz w:val="22"/>
          <w:szCs w:val="22"/>
          <w:lang w:val="pt-BR"/>
        </w:rPr>
        <w:t>).</w:t>
      </w:r>
      <w:r w:rsidR="005918B4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Start"/>
      <w:r w:rsidR="00FF4EA6">
        <w:rPr>
          <w:rFonts w:ascii="Arial" w:hAnsi="Arial" w:cs="Arial"/>
          <w:sz w:val="22"/>
          <w:szCs w:val="22"/>
          <w:lang w:val="pt-BR"/>
        </w:rPr>
        <w:t xml:space="preserve">As tarifas de </w:t>
      </w:r>
      <w:r w:rsidR="005918B4">
        <w:rPr>
          <w:rFonts w:ascii="Arial" w:hAnsi="Arial" w:cs="Arial"/>
          <w:sz w:val="22"/>
          <w:szCs w:val="22"/>
          <w:lang w:val="pt-BR"/>
        </w:rPr>
        <w:t xml:space="preserve">acesso </w:t>
      </w:r>
      <w:r w:rsidR="00FF4EA6">
        <w:rPr>
          <w:rFonts w:ascii="Arial" w:hAnsi="Arial" w:cs="Arial"/>
          <w:sz w:val="22"/>
          <w:szCs w:val="22"/>
          <w:lang w:val="pt-BR"/>
        </w:rPr>
        <w:t>à</w:t>
      </w:r>
      <w:r w:rsidR="005918B4">
        <w:rPr>
          <w:rFonts w:ascii="Arial" w:hAnsi="Arial" w:cs="Arial"/>
          <w:sz w:val="22"/>
          <w:szCs w:val="22"/>
          <w:lang w:val="pt-BR"/>
        </w:rPr>
        <w:t xml:space="preserve"> internet via</w:t>
      </w:r>
      <w:proofErr w:type="gramEnd"/>
      <w:r w:rsidR="005918B4">
        <w:rPr>
          <w:rFonts w:ascii="Arial" w:hAnsi="Arial" w:cs="Arial"/>
          <w:sz w:val="22"/>
          <w:szCs w:val="22"/>
          <w:lang w:val="pt-BR"/>
        </w:rPr>
        <w:t xml:space="preserve"> celular </w:t>
      </w:r>
      <w:r w:rsidR="00FF4EA6">
        <w:rPr>
          <w:rFonts w:ascii="Arial" w:hAnsi="Arial" w:cs="Arial"/>
          <w:sz w:val="22"/>
          <w:szCs w:val="22"/>
          <w:lang w:val="pt-BR"/>
        </w:rPr>
        <w:t xml:space="preserve">têm </w:t>
      </w:r>
      <w:r w:rsidR="005918B4">
        <w:rPr>
          <w:rFonts w:ascii="Arial" w:hAnsi="Arial" w:cs="Arial"/>
          <w:sz w:val="22"/>
          <w:szCs w:val="22"/>
          <w:lang w:val="pt-BR"/>
        </w:rPr>
        <w:t>sofr</w:t>
      </w:r>
      <w:r w:rsidR="00FF4EA6">
        <w:rPr>
          <w:rFonts w:ascii="Arial" w:hAnsi="Arial" w:cs="Arial"/>
          <w:sz w:val="22"/>
          <w:szCs w:val="22"/>
          <w:lang w:val="pt-BR"/>
        </w:rPr>
        <w:t>ido</w:t>
      </w:r>
      <w:r w:rsidR="005918B4">
        <w:rPr>
          <w:rFonts w:ascii="Arial" w:hAnsi="Arial" w:cs="Arial"/>
          <w:sz w:val="22"/>
          <w:szCs w:val="22"/>
          <w:lang w:val="pt-BR"/>
        </w:rPr>
        <w:t xml:space="preserve"> um barateamento</w:t>
      </w:r>
      <w:r w:rsidR="00977F7F">
        <w:rPr>
          <w:rFonts w:ascii="Arial" w:hAnsi="Arial" w:cs="Arial"/>
          <w:sz w:val="22"/>
          <w:szCs w:val="22"/>
          <w:lang w:val="pt-BR"/>
        </w:rPr>
        <w:t>,</w:t>
      </w:r>
      <w:r w:rsidR="005918B4">
        <w:rPr>
          <w:rFonts w:ascii="Arial" w:hAnsi="Arial" w:cs="Arial"/>
          <w:sz w:val="22"/>
          <w:szCs w:val="22"/>
          <w:lang w:val="pt-BR"/>
        </w:rPr>
        <w:t xml:space="preserve"> o que possibilita a utilização desse tipo de serviço por </w:t>
      </w:r>
      <w:r w:rsidR="001459A8">
        <w:rPr>
          <w:rFonts w:ascii="Arial" w:hAnsi="Arial" w:cs="Arial"/>
          <w:sz w:val="22"/>
          <w:szCs w:val="22"/>
          <w:lang w:val="pt-BR"/>
        </w:rPr>
        <w:t>uma crescente população de</w:t>
      </w:r>
      <w:r w:rsidR="005918B4">
        <w:rPr>
          <w:rFonts w:ascii="Arial" w:hAnsi="Arial" w:cs="Arial"/>
          <w:sz w:val="22"/>
          <w:szCs w:val="22"/>
          <w:lang w:val="pt-BR"/>
        </w:rPr>
        <w:t xml:space="preserve"> usuários </w:t>
      </w:r>
      <w:r w:rsidR="001459A8">
        <w:rPr>
          <w:rFonts w:ascii="Arial" w:hAnsi="Arial" w:cs="Arial"/>
          <w:sz w:val="22"/>
          <w:szCs w:val="22"/>
          <w:lang w:val="pt-BR"/>
        </w:rPr>
        <w:t>de equipamentos com acesso a mídias sociais</w:t>
      </w:r>
      <w:r w:rsidR="00977F7F">
        <w:rPr>
          <w:rFonts w:ascii="Arial" w:hAnsi="Arial" w:cs="Arial"/>
          <w:sz w:val="22"/>
          <w:szCs w:val="22"/>
          <w:lang w:val="pt-BR"/>
        </w:rPr>
        <w:t>.</w:t>
      </w:r>
    </w:p>
    <w:p w:rsidR="00FF4EA6" w:rsidRDefault="00FF4EA6" w:rsidP="00977F7F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</w:p>
    <w:p w:rsidR="00FF4EA6" w:rsidRDefault="00FF4EA6" w:rsidP="00977F7F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Desta forma, acredita-se que a criação de um sistema </w:t>
      </w:r>
      <w:r w:rsidR="00A45EE4">
        <w:rPr>
          <w:rFonts w:ascii="Arial" w:hAnsi="Arial" w:cs="Arial"/>
          <w:sz w:val="22"/>
          <w:szCs w:val="22"/>
          <w:lang w:val="pt-BR"/>
        </w:rPr>
        <w:t>que provesse dados relevantes ao usuário acerca do uso de ônibus urbanos (por exemplo, as linhas de ônibus incluem em sua rota os pontos de origem e destino do usuário, o tempo estimado de espera etc.)</w:t>
      </w:r>
      <w:r>
        <w:rPr>
          <w:rFonts w:ascii="Arial" w:hAnsi="Arial" w:cs="Arial"/>
          <w:sz w:val="22"/>
          <w:szCs w:val="22"/>
          <w:lang w:val="pt-BR"/>
        </w:rPr>
        <w:t xml:space="preserve"> poderia minimizar os problemas recorrentes enfrentados pelos usuários de transporte urbano.</w:t>
      </w:r>
    </w:p>
    <w:p w:rsidR="005918B4" w:rsidRDefault="005918B4" w:rsidP="001459A8">
      <w:pPr>
        <w:shd w:val="clear" w:color="auto" w:fill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p w:rsidR="00B772AB" w:rsidRDefault="00B772AB" w:rsidP="00B772AB">
      <w:pPr>
        <w:rPr>
          <w:rFonts w:ascii="Arial" w:hAnsi="Arial" w:cs="Arial"/>
          <w:sz w:val="22"/>
          <w:szCs w:val="22"/>
          <w:lang w:val="pt-BR"/>
        </w:rPr>
      </w:pPr>
    </w:p>
    <w:p w:rsidR="00977F7F" w:rsidRDefault="00977F7F" w:rsidP="00B772AB">
      <w:pPr>
        <w:rPr>
          <w:rFonts w:ascii="Arial" w:hAnsi="Arial" w:cs="Arial"/>
          <w:sz w:val="22"/>
          <w:szCs w:val="22"/>
          <w:lang w:val="pt-BR"/>
        </w:rPr>
      </w:pPr>
    </w:p>
    <w:p w:rsidR="00000000" w:rsidRDefault="00625140">
      <w:pPr>
        <w:numPr>
          <w:ilvl w:val="1"/>
          <w:numId w:val="6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Proposta: Projeto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Onibusca</w:t>
      </w:r>
      <w:proofErr w:type="spellEnd"/>
    </w:p>
    <w:p w:rsidR="00CC4661" w:rsidDel="00625140" w:rsidRDefault="00CC4661" w:rsidP="00B772AB">
      <w:pPr>
        <w:rPr>
          <w:del w:id="0" w:author="Marcelo Schots" w:date="2010-11-08T09:43:00Z"/>
          <w:rFonts w:ascii="Arial" w:hAnsi="Arial" w:cs="Arial"/>
          <w:b/>
          <w:sz w:val="22"/>
          <w:szCs w:val="22"/>
          <w:lang w:val="pt-BR"/>
        </w:rPr>
      </w:pPr>
    </w:p>
    <w:p w:rsidR="00625140" w:rsidRDefault="00AF18E3" w:rsidP="00625140">
      <w:pPr>
        <w:ind w:firstLine="709"/>
        <w:jc w:val="both"/>
        <w:rPr>
          <w:ins w:id="1" w:author="Marcelo Schots" w:date="2010-11-08T09:45:00Z"/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o</w:t>
      </w:r>
      <w:r w:rsidR="009A2787">
        <w:rPr>
          <w:rFonts w:ascii="Arial" w:hAnsi="Arial" w:cs="Arial"/>
          <w:sz w:val="22"/>
          <w:szCs w:val="22"/>
          <w:lang w:val="pt-BR"/>
        </w:rPr>
        <w:t>bjetivo deste</w:t>
      </w:r>
      <w:r>
        <w:rPr>
          <w:rFonts w:ascii="Arial" w:hAnsi="Arial" w:cs="Arial"/>
          <w:sz w:val="22"/>
          <w:szCs w:val="22"/>
          <w:lang w:val="pt-BR"/>
        </w:rPr>
        <w:t xml:space="preserve"> projeto é</w:t>
      </w:r>
      <w:r w:rsidR="009A2787">
        <w:rPr>
          <w:rFonts w:ascii="Arial" w:hAnsi="Arial" w:cs="Arial"/>
          <w:sz w:val="22"/>
          <w:szCs w:val="22"/>
          <w:lang w:val="pt-BR"/>
        </w:rPr>
        <w:t xml:space="preserve"> construir um sistema de informação que permita aos usuários consultar por </w:t>
      </w:r>
      <w:r w:rsidR="00A45EE4">
        <w:rPr>
          <w:rFonts w:ascii="Arial" w:hAnsi="Arial" w:cs="Arial"/>
          <w:sz w:val="22"/>
          <w:szCs w:val="22"/>
          <w:lang w:val="pt-BR"/>
        </w:rPr>
        <w:t xml:space="preserve">meio de </w:t>
      </w:r>
      <w:r w:rsidR="009A2787">
        <w:rPr>
          <w:rFonts w:ascii="Arial" w:hAnsi="Arial" w:cs="Arial"/>
          <w:sz w:val="22"/>
          <w:szCs w:val="22"/>
          <w:lang w:val="pt-BR"/>
        </w:rPr>
        <w:t>um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A45EE4">
        <w:rPr>
          <w:rFonts w:ascii="Arial" w:hAnsi="Arial" w:cs="Arial"/>
          <w:sz w:val="22"/>
          <w:szCs w:val="22"/>
          <w:lang w:val="pt-BR"/>
        </w:rPr>
        <w:t xml:space="preserve">dispositivo móvel (e.g. notebook ou </w:t>
      </w:r>
      <w:r>
        <w:rPr>
          <w:rFonts w:ascii="Arial" w:hAnsi="Arial" w:cs="Arial"/>
          <w:sz w:val="22"/>
          <w:szCs w:val="22"/>
          <w:lang w:val="pt-BR"/>
        </w:rPr>
        <w:t>celular</w:t>
      </w:r>
      <w:r w:rsidR="00A45EE4">
        <w:rPr>
          <w:rFonts w:ascii="Arial" w:hAnsi="Arial" w:cs="Arial"/>
          <w:sz w:val="22"/>
          <w:szCs w:val="22"/>
          <w:lang w:val="pt-BR"/>
        </w:rPr>
        <w:t>)</w:t>
      </w:r>
      <w:r w:rsidR="009A2787">
        <w:rPr>
          <w:rFonts w:ascii="Arial" w:hAnsi="Arial" w:cs="Arial"/>
          <w:sz w:val="22"/>
          <w:szCs w:val="22"/>
          <w:lang w:val="pt-BR"/>
        </w:rPr>
        <w:t xml:space="preserve"> ou </w:t>
      </w:r>
      <w:r w:rsidR="00B2369D" w:rsidRPr="00B2369D">
        <w:rPr>
          <w:rFonts w:ascii="Arial" w:hAnsi="Arial" w:cs="Arial"/>
          <w:i/>
          <w:sz w:val="22"/>
          <w:szCs w:val="22"/>
          <w:lang w:val="pt-BR"/>
        </w:rPr>
        <w:t>desktop</w:t>
      </w:r>
      <w:r w:rsidR="00A45EE4">
        <w:rPr>
          <w:rFonts w:ascii="Arial" w:hAnsi="Arial" w:cs="Arial"/>
          <w:sz w:val="22"/>
          <w:szCs w:val="22"/>
          <w:lang w:val="pt-BR"/>
        </w:rPr>
        <w:t>,</w:t>
      </w:r>
      <w:r>
        <w:rPr>
          <w:rFonts w:ascii="Arial" w:hAnsi="Arial" w:cs="Arial"/>
          <w:sz w:val="22"/>
          <w:szCs w:val="22"/>
          <w:lang w:val="pt-BR"/>
        </w:rPr>
        <w:t xml:space="preserve"> a localização</w:t>
      </w:r>
      <w:r w:rsidR="00A45EE4">
        <w:rPr>
          <w:rFonts w:ascii="Arial" w:hAnsi="Arial" w:cs="Arial"/>
          <w:sz w:val="22"/>
          <w:szCs w:val="22"/>
          <w:lang w:val="pt-BR"/>
        </w:rPr>
        <w:t xml:space="preserve"> dos ônibus que incluam em sua rota os pontos de origem e destino,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A45EE4">
        <w:rPr>
          <w:rFonts w:ascii="Arial" w:hAnsi="Arial" w:cs="Arial"/>
          <w:sz w:val="22"/>
          <w:szCs w:val="22"/>
          <w:lang w:val="pt-BR"/>
        </w:rPr>
        <w:t>b</w:t>
      </w:r>
      <w:r>
        <w:rPr>
          <w:rFonts w:ascii="Arial" w:hAnsi="Arial" w:cs="Arial"/>
          <w:sz w:val="22"/>
          <w:szCs w:val="22"/>
          <w:lang w:val="pt-BR"/>
        </w:rPr>
        <w:t>e</w:t>
      </w:r>
      <w:r w:rsidR="00A45EE4">
        <w:rPr>
          <w:rFonts w:ascii="Arial" w:hAnsi="Arial" w:cs="Arial"/>
          <w:sz w:val="22"/>
          <w:szCs w:val="22"/>
          <w:lang w:val="pt-BR"/>
        </w:rPr>
        <w:t>m como</w:t>
      </w:r>
      <w:r>
        <w:rPr>
          <w:rFonts w:ascii="Arial" w:hAnsi="Arial" w:cs="Arial"/>
          <w:sz w:val="22"/>
          <w:szCs w:val="22"/>
          <w:lang w:val="pt-BR"/>
        </w:rPr>
        <w:t xml:space="preserve"> obter </w:t>
      </w:r>
      <w:r w:rsidR="009A2787">
        <w:rPr>
          <w:rFonts w:ascii="Arial" w:hAnsi="Arial" w:cs="Arial"/>
          <w:sz w:val="22"/>
          <w:szCs w:val="22"/>
          <w:lang w:val="pt-BR"/>
        </w:rPr>
        <w:t>uma estimativa do</w:t>
      </w:r>
      <w:r>
        <w:rPr>
          <w:rFonts w:ascii="Arial" w:hAnsi="Arial" w:cs="Arial"/>
          <w:sz w:val="22"/>
          <w:szCs w:val="22"/>
          <w:lang w:val="pt-BR"/>
        </w:rPr>
        <w:t xml:space="preserve"> tempo</w:t>
      </w:r>
      <w:r w:rsidR="001730E2">
        <w:rPr>
          <w:rFonts w:ascii="Arial" w:hAnsi="Arial" w:cs="Arial"/>
          <w:sz w:val="22"/>
          <w:szCs w:val="22"/>
          <w:lang w:val="pt-BR"/>
        </w:rPr>
        <w:t xml:space="preserve"> para chegada d</w:t>
      </w:r>
      <w:r w:rsidR="00A45EE4">
        <w:rPr>
          <w:rFonts w:ascii="Arial" w:hAnsi="Arial" w:cs="Arial"/>
          <w:sz w:val="22"/>
          <w:szCs w:val="22"/>
          <w:lang w:val="pt-BR"/>
        </w:rPr>
        <w:t>estes</w:t>
      </w:r>
      <w:r w:rsidR="001730E2">
        <w:rPr>
          <w:rFonts w:ascii="Arial" w:hAnsi="Arial" w:cs="Arial"/>
          <w:sz w:val="22"/>
          <w:szCs w:val="22"/>
          <w:lang w:val="pt-BR"/>
        </w:rPr>
        <w:t xml:space="preserve"> ônibus ao ponto</w:t>
      </w:r>
      <w:r w:rsidR="00625140">
        <w:rPr>
          <w:rFonts w:ascii="Arial" w:hAnsi="Arial" w:cs="Arial"/>
          <w:sz w:val="22"/>
          <w:szCs w:val="22"/>
          <w:lang w:val="pt-BR"/>
        </w:rPr>
        <w:t xml:space="preserve"> de origem do usuário</w:t>
      </w:r>
      <w:r>
        <w:rPr>
          <w:rFonts w:ascii="Arial" w:hAnsi="Arial" w:cs="Arial"/>
          <w:sz w:val="22"/>
          <w:szCs w:val="22"/>
          <w:lang w:val="pt-BR"/>
        </w:rPr>
        <w:t>.</w:t>
      </w:r>
    </w:p>
    <w:p w:rsidR="009A2787" w:rsidRDefault="00F736A5" w:rsidP="00625140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</w:t>
      </w:r>
      <w:r w:rsidR="009A2787">
        <w:rPr>
          <w:rFonts w:ascii="Arial" w:hAnsi="Arial" w:cs="Arial"/>
          <w:sz w:val="22"/>
          <w:szCs w:val="22"/>
          <w:lang w:val="pt-BR"/>
        </w:rPr>
        <w:t xml:space="preserve"> sistema </w:t>
      </w:r>
      <w:r w:rsidR="00625140">
        <w:rPr>
          <w:rFonts w:ascii="Arial" w:hAnsi="Arial" w:cs="Arial"/>
          <w:sz w:val="22"/>
          <w:szCs w:val="22"/>
          <w:lang w:val="pt-BR"/>
        </w:rPr>
        <w:t xml:space="preserve">deverá </w:t>
      </w:r>
      <w:r w:rsidR="009A2787">
        <w:rPr>
          <w:rFonts w:ascii="Arial" w:hAnsi="Arial" w:cs="Arial"/>
          <w:sz w:val="22"/>
          <w:szCs w:val="22"/>
          <w:lang w:val="pt-BR"/>
        </w:rPr>
        <w:t xml:space="preserve">ser </w:t>
      </w:r>
      <w:r>
        <w:rPr>
          <w:rFonts w:ascii="Arial" w:hAnsi="Arial" w:cs="Arial"/>
          <w:sz w:val="22"/>
          <w:szCs w:val="22"/>
          <w:lang w:val="pt-BR"/>
        </w:rPr>
        <w:t xml:space="preserve">composto de </w:t>
      </w:r>
      <w:r w:rsidR="00E86FF5" w:rsidRPr="00E86FF5">
        <w:rPr>
          <w:rFonts w:ascii="Arial" w:hAnsi="Arial" w:cs="Arial"/>
          <w:sz w:val="22"/>
          <w:szCs w:val="22"/>
          <w:lang w:val="pt-BR"/>
        </w:rPr>
        <w:t>sete</w:t>
      </w:r>
      <w:r w:rsidRPr="00E86FF5">
        <w:rPr>
          <w:rFonts w:ascii="Arial" w:hAnsi="Arial" w:cs="Arial"/>
          <w:sz w:val="22"/>
          <w:szCs w:val="22"/>
          <w:lang w:val="pt-BR"/>
        </w:rPr>
        <w:t xml:space="preserve"> módulos</w:t>
      </w:r>
      <w:r w:rsidR="00CE1C5A" w:rsidRPr="00E86FF5">
        <w:rPr>
          <w:rFonts w:ascii="Arial" w:hAnsi="Arial" w:cs="Arial"/>
          <w:sz w:val="22"/>
          <w:szCs w:val="22"/>
          <w:lang w:val="pt-BR"/>
        </w:rPr>
        <w:t xml:space="preserve"> principais</w:t>
      </w:r>
      <w:r w:rsidR="009A2787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que serão desenvolvidos baseados nos padrões da arquitetura MVC. Cada módulo se relacionará diretamente com uma das funcionalidades do sistema garantido desta forma o perfeito funcionamento do conjunto e a interoperabilidade das partes</w:t>
      </w:r>
      <w:r w:rsidR="00CE1C5A">
        <w:rPr>
          <w:rFonts w:ascii="Arial" w:hAnsi="Arial" w:cs="Arial"/>
          <w:sz w:val="22"/>
          <w:szCs w:val="22"/>
          <w:lang w:val="pt-BR"/>
        </w:rPr>
        <w:t xml:space="preserve"> do sistema</w:t>
      </w:r>
      <w:r>
        <w:rPr>
          <w:rFonts w:ascii="Arial" w:hAnsi="Arial" w:cs="Arial"/>
          <w:sz w:val="22"/>
          <w:szCs w:val="22"/>
          <w:lang w:val="pt-BR"/>
        </w:rPr>
        <w:t>.</w:t>
      </w:r>
    </w:p>
    <w:p w:rsidR="00D71238" w:rsidRDefault="00EF0975" w:rsidP="00625140">
      <w:pPr>
        <w:ind w:firstLine="709"/>
        <w:jc w:val="both"/>
        <w:rPr>
          <w:ins w:id="2" w:author="Marcelo Schots" w:date="2010-11-08T10:26:00Z"/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Uma das </w:t>
      </w:r>
      <w:r w:rsidR="00CE1C5A">
        <w:rPr>
          <w:rFonts w:ascii="Arial" w:hAnsi="Arial" w:cs="Arial"/>
          <w:sz w:val="22"/>
          <w:szCs w:val="22"/>
          <w:lang w:val="pt-BR"/>
        </w:rPr>
        <w:t>forma</w:t>
      </w:r>
      <w:ins w:id="3" w:author="Marcelo Schots" w:date="2010-11-08T09:47:00Z">
        <w:r>
          <w:rPr>
            <w:rFonts w:ascii="Arial" w:hAnsi="Arial" w:cs="Arial"/>
            <w:sz w:val="22"/>
            <w:szCs w:val="22"/>
            <w:lang w:val="pt-BR"/>
          </w:rPr>
          <w:t>s</w:t>
        </w:r>
      </w:ins>
      <w:r w:rsidR="00CE1C5A">
        <w:rPr>
          <w:rFonts w:ascii="Arial" w:hAnsi="Arial" w:cs="Arial"/>
          <w:sz w:val="22"/>
          <w:szCs w:val="22"/>
          <w:lang w:val="pt-BR"/>
        </w:rPr>
        <w:t xml:space="preserve"> </w:t>
      </w:r>
      <w:del w:id="4" w:author="Marcelo Schots" w:date="2010-11-08T09:47:00Z">
        <w:r w:rsidR="00CE1C5A" w:rsidDel="00EF0975">
          <w:rPr>
            <w:rFonts w:ascii="Arial" w:hAnsi="Arial" w:cs="Arial"/>
            <w:sz w:val="22"/>
            <w:szCs w:val="22"/>
            <w:lang w:val="pt-BR"/>
          </w:rPr>
          <w:delText xml:space="preserve">encontrada </w:delText>
        </w:r>
      </w:del>
      <w:ins w:id="5" w:author="Marcelo Schots" w:date="2010-11-08T09:47:00Z">
        <w:r>
          <w:rPr>
            <w:rFonts w:ascii="Arial" w:hAnsi="Arial" w:cs="Arial"/>
            <w:sz w:val="22"/>
            <w:szCs w:val="22"/>
            <w:lang w:val="pt-BR"/>
          </w:rPr>
          <w:t xml:space="preserve">vislumbradas </w:t>
        </w:r>
      </w:ins>
      <w:r w:rsidR="00CE1C5A">
        <w:rPr>
          <w:rFonts w:ascii="Arial" w:hAnsi="Arial" w:cs="Arial"/>
          <w:sz w:val="22"/>
          <w:szCs w:val="22"/>
          <w:lang w:val="pt-BR"/>
        </w:rPr>
        <w:t xml:space="preserve">para </w:t>
      </w:r>
      <w:ins w:id="6" w:author="Marcelo Schots" w:date="2010-11-08T09:47:00Z">
        <w:r>
          <w:rPr>
            <w:rFonts w:ascii="Arial" w:hAnsi="Arial" w:cs="Arial"/>
            <w:sz w:val="22"/>
            <w:szCs w:val="22"/>
            <w:lang w:val="pt-BR"/>
          </w:rPr>
          <w:t xml:space="preserve">a </w:t>
        </w:r>
      </w:ins>
      <w:r w:rsidR="00CE1C5A">
        <w:rPr>
          <w:rFonts w:ascii="Arial" w:hAnsi="Arial" w:cs="Arial"/>
          <w:sz w:val="22"/>
          <w:szCs w:val="22"/>
          <w:lang w:val="pt-BR"/>
        </w:rPr>
        <w:t>disponibiliza</w:t>
      </w:r>
      <w:ins w:id="7" w:author="Marcelo Schots" w:date="2010-11-08T09:48:00Z">
        <w:r>
          <w:rPr>
            <w:rFonts w:ascii="Arial" w:hAnsi="Arial" w:cs="Arial"/>
            <w:sz w:val="22"/>
            <w:szCs w:val="22"/>
            <w:lang w:val="pt-BR"/>
          </w:rPr>
          <w:t>ção</w:t>
        </w:r>
      </w:ins>
      <w:del w:id="8" w:author="Marcelo Schots" w:date="2010-11-08T09:48:00Z">
        <w:r w:rsidR="00CE1C5A" w:rsidDel="00EF0975">
          <w:rPr>
            <w:rFonts w:ascii="Arial" w:hAnsi="Arial" w:cs="Arial"/>
            <w:sz w:val="22"/>
            <w:szCs w:val="22"/>
            <w:lang w:val="pt-BR"/>
          </w:rPr>
          <w:delText>r</w:delText>
        </w:r>
      </w:del>
      <w:ins w:id="9" w:author="Marcelo Schots" w:date="2010-11-08T09:48:00Z">
        <w:r>
          <w:rPr>
            <w:rFonts w:ascii="Arial" w:hAnsi="Arial" w:cs="Arial"/>
            <w:sz w:val="22"/>
            <w:szCs w:val="22"/>
            <w:lang w:val="pt-BR"/>
          </w:rPr>
          <w:t xml:space="preserve"> de</w:t>
        </w:r>
      </w:ins>
      <w:r w:rsidR="00CE1C5A">
        <w:rPr>
          <w:rFonts w:ascii="Arial" w:hAnsi="Arial" w:cs="Arial"/>
          <w:sz w:val="22"/>
          <w:szCs w:val="22"/>
          <w:lang w:val="pt-BR"/>
        </w:rPr>
        <w:t xml:space="preserve"> tais informações ao usuário seria via uma página </w:t>
      </w:r>
      <w:del w:id="10" w:author="Marcelo Schots" w:date="2010-11-08T09:48:00Z">
        <w:r w:rsidR="00CE1C5A" w:rsidDel="00EF0975">
          <w:rPr>
            <w:rFonts w:ascii="Arial" w:hAnsi="Arial" w:cs="Arial"/>
            <w:sz w:val="22"/>
            <w:szCs w:val="22"/>
            <w:lang w:val="pt-BR"/>
          </w:rPr>
          <w:delText>da internet</w:delText>
        </w:r>
      </w:del>
      <w:ins w:id="11" w:author="Marcelo Schots" w:date="2010-11-08T09:48:00Z">
        <w:r w:rsidR="00B2369D" w:rsidRPr="00B2369D">
          <w:rPr>
            <w:rFonts w:ascii="Arial" w:hAnsi="Arial" w:cs="Arial"/>
            <w:i/>
            <w:sz w:val="22"/>
            <w:szCs w:val="22"/>
            <w:lang w:val="pt-BR"/>
            <w:rPrChange w:id="12" w:author="Marcelo Schots" w:date="2010-11-08T09:48:00Z">
              <w:rPr>
                <w:rFonts w:ascii="Arial" w:hAnsi="Arial" w:cs="Arial"/>
                <w:sz w:val="22"/>
                <w:szCs w:val="22"/>
                <w:lang w:val="pt-BR"/>
              </w:rPr>
            </w:rPrChange>
          </w:rPr>
          <w:t>web</w:t>
        </w:r>
      </w:ins>
      <w:r w:rsidR="00CE1C5A">
        <w:rPr>
          <w:rFonts w:ascii="Arial" w:hAnsi="Arial" w:cs="Arial"/>
          <w:sz w:val="22"/>
          <w:szCs w:val="22"/>
          <w:lang w:val="pt-BR"/>
        </w:rPr>
        <w:t xml:space="preserve"> na qual o usuário obteria os resultados da sua consulta.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372D9A">
        <w:rPr>
          <w:rFonts w:ascii="Arial" w:hAnsi="Arial" w:cs="Arial"/>
          <w:sz w:val="22"/>
          <w:szCs w:val="22"/>
          <w:lang w:val="pt-BR"/>
        </w:rPr>
        <w:t>Est</w:t>
      </w:r>
      <w:ins w:id="13" w:author="Marcelo Schots" w:date="2010-11-08T09:46:00Z">
        <w:r>
          <w:rPr>
            <w:rFonts w:ascii="Arial" w:hAnsi="Arial" w:cs="Arial"/>
            <w:sz w:val="22"/>
            <w:szCs w:val="22"/>
            <w:lang w:val="pt-BR"/>
          </w:rPr>
          <w:t>a</w:t>
        </w:r>
      </w:ins>
      <w:del w:id="14" w:author="Marcelo Schots" w:date="2010-11-08T09:46:00Z">
        <w:r w:rsidR="00372D9A" w:rsidDel="00EF0975">
          <w:rPr>
            <w:rFonts w:ascii="Arial" w:hAnsi="Arial" w:cs="Arial"/>
            <w:sz w:val="22"/>
            <w:szCs w:val="22"/>
            <w:lang w:val="pt-BR"/>
          </w:rPr>
          <w:delText>á</w:delText>
        </w:r>
      </w:del>
      <w:r w:rsidR="00372D9A">
        <w:rPr>
          <w:rFonts w:ascii="Arial" w:hAnsi="Arial" w:cs="Arial"/>
          <w:sz w:val="22"/>
          <w:szCs w:val="22"/>
          <w:lang w:val="pt-BR"/>
        </w:rPr>
        <w:t xml:space="preserve"> forma foi </w:t>
      </w:r>
      <w:del w:id="15" w:author="Marcelo Schots" w:date="2010-11-08T09:47:00Z">
        <w:r w:rsidR="00372D9A" w:rsidDel="00EF0975">
          <w:rPr>
            <w:rFonts w:ascii="Arial" w:hAnsi="Arial" w:cs="Arial"/>
            <w:sz w:val="22"/>
            <w:szCs w:val="22"/>
            <w:lang w:val="pt-BR"/>
          </w:rPr>
          <w:delText xml:space="preserve">pensada </w:delText>
        </w:r>
      </w:del>
      <w:ins w:id="16" w:author="Marcelo Schots" w:date="2010-11-08T09:47:00Z">
        <w:r>
          <w:rPr>
            <w:rFonts w:ascii="Arial" w:hAnsi="Arial" w:cs="Arial"/>
            <w:sz w:val="22"/>
            <w:szCs w:val="22"/>
            <w:lang w:val="pt-BR"/>
          </w:rPr>
          <w:t xml:space="preserve">considerada </w:t>
        </w:r>
      </w:ins>
      <w:del w:id="17" w:author="Marcelo Schots" w:date="2010-11-08T09:48:00Z">
        <w:r w:rsidR="00372D9A" w:rsidDel="00EF0975">
          <w:rPr>
            <w:rFonts w:ascii="Arial" w:hAnsi="Arial" w:cs="Arial"/>
            <w:sz w:val="22"/>
            <w:szCs w:val="22"/>
            <w:lang w:val="pt-BR"/>
          </w:rPr>
          <w:delText xml:space="preserve">como a mais </w:delText>
        </w:r>
      </w:del>
      <w:r w:rsidR="00372D9A">
        <w:rPr>
          <w:rFonts w:ascii="Arial" w:hAnsi="Arial" w:cs="Arial"/>
          <w:sz w:val="22"/>
          <w:szCs w:val="22"/>
          <w:lang w:val="pt-BR"/>
        </w:rPr>
        <w:t>apropriada</w:t>
      </w:r>
      <w:ins w:id="18" w:author="Marcelo Schots" w:date="2010-11-08T09:47:00Z">
        <w:r>
          <w:rPr>
            <w:rFonts w:ascii="Arial" w:hAnsi="Arial" w:cs="Arial"/>
            <w:sz w:val="22"/>
            <w:szCs w:val="22"/>
            <w:lang w:val="pt-BR"/>
          </w:rPr>
          <w:t xml:space="preserve"> em função do público-alvo</w:t>
        </w:r>
      </w:ins>
      <w:r w:rsidR="00372D9A">
        <w:rPr>
          <w:rFonts w:ascii="Arial" w:hAnsi="Arial" w:cs="Arial"/>
          <w:sz w:val="22"/>
          <w:szCs w:val="22"/>
          <w:lang w:val="pt-BR"/>
        </w:rPr>
        <w:t>, pois</w:t>
      </w:r>
      <w:ins w:id="19" w:author="Marcelo Schots" w:date="2010-11-08T09:48:00Z">
        <w:r>
          <w:rPr>
            <w:rFonts w:ascii="Arial" w:hAnsi="Arial" w:cs="Arial"/>
            <w:sz w:val="22"/>
            <w:szCs w:val="22"/>
            <w:lang w:val="pt-BR"/>
          </w:rPr>
          <w:t>,</w:t>
        </w:r>
      </w:ins>
      <w:r w:rsidR="00372D9A">
        <w:rPr>
          <w:rFonts w:ascii="Arial" w:hAnsi="Arial" w:cs="Arial"/>
          <w:sz w:val="22"/>
          <w:szCs w:val="22"/>
          <w:lang w:val="pt-BR"/>
        </w:rPr>
        <w:t xml:space="preserve"> </w:t>
      </w:r>
      <w:del w:id="20" w:author="Marcelo Schots" w:date="2010-11-08T09:48:00Z">
        <w:r w:rsidR="00372D9A" w:rsidDel="00EF0975">
          <w:rPr>
            <w:rFonts w:ascii="Arial" w:hAnsi="Arial" w:cs="Arial"/>
            <w:sz w:val="22"/>
            <w:szCs w:val="22"/>
            <w:lang w:val="pt-BR"/>
          </w:rPr>
          <w:delText>mesmo em</w:delText>
        </w:r>
        <w:r w:rsidR="00864E8B" w:rsidDel="00EF0975">
          <w:rPr>
            <w:rFonts w:ascii="Arial" w:hAnsi="Arial" w:cs="Arial"/>
            <w:sz w:val="22"/>
            <w:szCs w:val="22"/>
            <w:lang w:val="pt-BR"/>
          </w:rPr>
          <w:delText xml:space="preserve"> contra partida</w:delText>
        </w:r>
      </w:del>
      <w:ins w:id="21" w:author="Marcelo Schots" w:date="2010-11-08T09:48:00Z">
        <w:r>
          <w:rPr>
            <w:rFonts w:ascii="Arial" w:hAnsi="Arial" w:cs="Arial"/>
            <w:sz w:val="22"/>
            <w:szCs w:val="22"/>
            <w:lang w:val="pt-BR"/>
          </w:rPr>
          <w:t>embora</w:t>
        </w:r>
      </w:ins>
      <w:r w:rsidR="00864E8B">
        <w:rPr>
          <w:rFonts w:ascii="Arial" w:hAnsi="Arial" w:cs="Arial"/>
          <w:sz w:val="22"/>
          <w:szCs w:val="22"/>
          <w:lang w:val="pt-BR"/>
        </w:rPr>
        <w:t xml:space="preserve"> </w:t>
      </w:r>
      <w:ins w:id="22" w:author="Marcelo Schots" w:date="2010-11-08T09:49:00Z">
        <w:r>
          <w:rPr>
            <w:rFonts w:ascii="Arial" w:hAnsi="Arial" w:cs="Arial"/>
            <w:sz w:val="22"/>
            <w:szCs w:val="22"/>
            <w:lang w:val="pt-BR"/>
          </w:rPr>
          <w:t>uma d</w:t>
        </w:r>
      </w:ins>
      <w:r w:rsidR="00864E8B">
        <w:rPr>
          <w:rFonts w:ascii="Arial" w:hAnsi="Arial" w:cs="Arial"/>
          <w:sz w:val="22"/>
          <w:szCs w:val="22"/>
          <w:lang w:val="pt-BR"/>
        </w:rPr>
        <w:t xml:space="preserve">as atuais tendências de desenvolvimento </w:t>
      </w:r>
      <w:ins w:id="23" w:author="Marcelo Schots" w:date="2010-11-08T09:49:00Z">
        <w:r>
          <w:rPr>
            <w:rFonts w:ascii="Arial" w:hAnsi="Arial" w:cs="Arial"/>
            <w:sz w:val="22"/>
            <w:szCs w:val="22"/>
            <w:lang w:val="pt-BR"/>
          </w:rPr>
          <w:t xml:space="preserve">seja voltada </w:t>
        </w:r>
      </w:ins>
      <w:r w:rsidR="00864E8B">
        <w:rPr>
          <w:rFonts w:ascii="Arial" w:hAnsi="Arial" w:cs="Arial"/>
          <w:sz w:val="22"/>
          <w:szCs w:val="22"/>
          <w:lang w:val="pt-BR"/>
        </w:rPr>
        <w:t xml:space="preserve">para </w:t>
      </w:r>
      <w:del w:id="24" w:author="Marcelo Schots" w:date="2010-11-08T09:49:00Z">
        <w:r w:rsidR="00864E8B" w:rsidDel="00EF0975">
          <w:rPr>
            <w:rFonts w:ascii="Arial" w:hAnsi="Arial" w:cs="Arial"/>
            <w:sz w:val="22"/>
            <w:szCs w:val="22"/>
            <w:lang w:val="pt-BR"/>
          </w:rPr>
          <w:delText>celulares</w:delText>
        </w:r>
      </w:del>
      <w:ins w:id="25" w:author="Marcelo Schots" w:date="2010-11-08T09:49:00Z">
        <w:r>
          <w:rPr>
            <w:rFonts w:ascii="Arial" w:hAnsi="Arial" w:cs="Arial"/>
            <w:sz w:val="22"/>
            <w:szCs w:val="22"/>
            <w:lang w:val="pt-BR"/>
          </w:rPr>
          <w:t>dispositivos móveis</w:t>
        </w:r>
      </w:ins>
      <w:r w:rsidR="00864E8B">
        <w:rPr>
          <w:rFonts w:ascii="Arial" w:hAnsi="Arial" w:cs="Arial"/>
          <w:sz w:val="22"/>
          <w:szCs w:val="22"/>
          <w:lang w:val="pt-BR"/>
        </w:rPr>
        <w:t xml:space="preserve">, </w:t>
      </w:r>
      <w:del w:id="26" w:author="Marcelo Schots" w:date="2010-11-08T09:49:00Z">
        <w:r w:rsidR="00864E8B" w:rsidDel="00EF0975">
          <w:rPr>
            <w:rFonts w:ascii="Arial" w:hAnsi="Arial" w:cs="Arial"/>
            <w:sz w:val="22"/>
            <w:szCs w:val="22"/>
            <w:lang w:val="pt-BR"/>
          </w:rPr>
          <w:delText>ela seria que</w:delText>
        </w:r>
      </w:del>
      <w:ins w:id="27" w:author="Marcelo Schots" w:date="2010-11-08T09:49:00Z">
        <w:r>
          <w:rPr>
            <w:rFonts w:ascii="Arial" w:hAnsi="Arial" w:cs="Arial"/>
            <w:sz w:val="22"/>
            <w:szCs w:val="22"/>
            <w:lang w:val="pt-BR"/>
          </w:rPr>
          <w:t>isto</w:t>
        </w:r>
      </w:ins>
      <w:r w:rsidR="00864E8B">
        <w:rPr>
          <w:rFonts w:ascii="Arial" w:hAnsi="Arial" w:cs="Arial"/>
          <w:sz w:val="22"/>
          <w:szCs w:val="22"/>
          <w:lang w:val="pt-BR"/>
        </w:rPr>
        <w:t xml:space="preserve"> </w:t>
      </w:r>
      <w:ins w:id="28" w:author="Marcelo Schots" w:date="2010-11-08T09:49:00Z">
        <w:r>
          <w:rPr>
            <w:rFonts w:ascii="Arial" w:hAnsi="Arial" w:cs="Arial"/>
            <w:sz w:val="22"/>
            <w:szCs w:val="22"/>
            <w:lang w:val="pt-BR"/>
          </w:rPr>
          <w:t xml:space="preserve">não </w:t>
        </w:r>
      </w:ins>
      <w:r w:rsidR="00864E8B">
        <w:rPr>
          <w:rFonts w:ascii="Arial" w:hAnsi="Arial" w:cs="Arial"/>
          <w:sz w:val="22"/>
          <w:szCs w:val="22"/>
          <w:lang w:val="pt-BR"/>
        </w:rPr>
        <w:t xml:space="preserve">atenderia a </w:t>
      </w:r>
      <w:ins w:id="29" w:author="Marcelo Schots" w:date="2010-11-08T09:49:00Z">
        <w:r>
          <w:rPr>
            <w:rFonts w:ascii="Arial" w:hAnsi="Arial" w:cs="Arial"/>
            <w:sz w:val="22"/>
            <w:szCs w:val="22"/>
            <w:lang w:val="pt-BR"/>
          </w:rPr>
          <w:t>grande parte dos usuários</w:t>
        </w:r>
      </w:ins>
      <w:ins w:id="30" w:author="Marcelo Schots" w:date="2010-11-08T09:50:00Z">
        <w:r>
          <w:rPr>
            <w:rFonts w:ascii="Arial" w:hAnsi="Arial" w:cs="Arial"/>
            <w:sz w:val="22"/>
            <w:szCs w:val="22"/>
            <w:lang w:val="pt-BR"/>
          </w:rPr>
          <w:t xml:space="preserve"> de ônibus</w:t>
        </w:r>
      </w:ins>
      <w:ins w:id="31" w:author="Marcelo Schots" w:date="2010-11-08T09:49:00Z">
        <w:r>
          <w:rPr>
            <w:rFonts w:ascii="Arial" w:hAnsi="Arial" w:cs="Arial"/>
            <w:sz w:val="22"/>
            <w:szCs w:val="22"/>
            <w:lang w:val="pt-BR"/>
          </w:rPr>
          <w:t xml:space="preserve">, que não </w:t>
        </w:r>
      </w:ins>
      <w:ins w:id="32" w:author="Marcelo Schots" w:date="2010-11-08T09:50:00Z">
        <w:r>
          <w:rPr>
            <w:rFonts w:ascii="Arial" w:hAnsi="Arial" w:cs="Arial"/>
            <w:sz w:val="22"/>
            <w:szCs w:val="22"/>
            <w:lang w:val="pt-BR"/>
          </w:rPr>
          <w:t xml:space="preserve">possui dispositivos robustos para a execução de aplicações. A versão </w:t>
        </w:r>
        <w:r w:rsidR="00B2369D" w:rsidRPr="00B2369D">
          <w:rPr>
            <w:rFonts w:ascii="Arial" w:hAnsi="Arial" w:cs="Arial"/>
            <w:i/>
            <w:sz w:val="22"/>
            <w:szCs w:val="22"/>
            <w:lang w:val="pt-BR"/>
            <w:rPrChange w:id="33" w:author="Marcelo Schots" w:date="2010-11-08T09:50:00Z">
              <w:rPr>
                <w:rFonts w:ascii="Arial" w:hAnsi="Arial" w:cs="Arial"/>
                <w:sz w:val="22"/>
                <w:szCs w:val="22"/>
                <w:lang w:val="pt-BR"/>
              </w:rPr>
            </w:rPrChange>
          </w:rPr>
          <w:t>web</w:t>
        </w:r>
        <w:r>
          <w:rPr>
            <w:rFonts w:ascii="Arial" w:hAnsi="Arial" w:cs="Arial"/>
            <w:sz w:val="22"/>
            <w:szCs w:val="22"/>
            <w:lang w:val="pt-BR"/>
          </w:rPr>
          <w:t xml:space="preserve"> atenderia a </w:t>
        </w:r>
      </w:ins>
      <w:r w:rsidR="00864E8B">
        <w:rPr>
          <w:rFonts w:ascii="Arial" w:hAnsi="Arial" w:cs="Arial"/>
          <w:sz w:val="22"/>
          <w:szCs w:val="22"/>
          <w:lang w:val="pt-BR"/>
        </w:rPr>
        <w:t>um maior número de usuários</w:t>
      </w:r>
      <w:ins w:id="34" w:author="Marcelo Schots" w:date="2010-11-08T09:50:00Z">
        <w:r>
          <w:rPr>
            <w:rFonts w:ascii="Arial" w:hAnsi="Arial" w:cs="Arial"/>
            <w:sz w:val="22"/>
            <w:szCs w:val="22"/>
            <w:lang w:val="pt-BR"/>
          </w:rPr>
          <w:t>,</w:t>
        </w:r>
      </w:ins>
      <w:r w:rsidR="00864E8B">
        <w:rPr>
          <w:rFonts w:ascii="Arial" w:hAnsi="Arial" w:cs="Arial"/>
          <w:sz w:val="22"/>
          <w:szCs w:val="22"/>
          <w:lang w:val="pt-BR"/>
        </w:rPr>
        <w:t xml:space="preserve"> devido </w:t>
      </w:r>
      <w:proofErr w:type="gramStart"/>
      <w:r w:rsidR="00864E8B">
        <w:rPr>
          <w:rFonts w:ascii="Arial" w:hAnsi="Arial" w:cs="Arial"/>
          <w:sz w:val="22"/>
          <w:szCs w:val="22"/>
          <w:lang w:val="pt-BR"/>
        </w:rPr>
        <w:t>a</w:t>
      </w:r>
      <w:proofErr w:type="gramEnd"/>
      <w:del w:id="35" w:author="Marcelo Schots" w:date="2010-11-08T09:50:00Z">
        <w:r w:rsidR="00864E8B" w:rsidDel="00EF0975">
          <w:rPr>
            <w:rFonts w:ascii="Arial" w:hAnsi="Arial" w:cs="Arial"/>
            <w:sz w:val="22"/>
            <w:szCs w:val="22"/>
            <w:lang w:val="pt-BR"/>
          </w:rPr>
          <w:delText>o fato de</w:delText>
        </w:r>
      </w:del>
      <w:r w:rsidR="00864E8B">
        <w:rPr>
          <w:rFonts w:ascii="Arial" w:hAnsi="Arial" w:cs="Arial"/>
          <w:sz w:val="22"/>
          <w:szCs w:val="22"/>
          <w:lang w:val="pt-BR"/>
        </w:rPr>
        <w:t xml:space="preserve"> </w:t>
      </w:r>
      <w:ins w:id="36" w:author="Marcelo Schots" w:date="2010-11-08T09:50:00Z">
        <w:r>
          <w:rPr>
            <w:rFonts w:ascii="Arial" w:hAnsi="Arial" w:cs="Arial"/>
            <w:sz w:val="22"/>
            <w:szCs w:val="22"/>
            <w:lang w:val="pt-BR"/>
          </w:rPr>
          <w:t xml:space="preserve">(i) </w:t>
        </w:r>
      </w:ins>
      <w:r w:rsidR="00864E8B">
        <w:rPr>
          <w:rFonts w:ascii="Arial" w:hAnsi="Arial" w:cs="Arial"/>
          <w:sz w:val="22"/>
          <w:szCs w:val="22"/>
          <w:lang w:val="pt-BR"/>
        </w:rPr>
        <w:t>ser multi</w:t>
      </w:r>
      <w:del w:id="37" w:author="Marcelo Schots" w:date="2010-11-08T09:51:00Z">
        <w:r w:rsidR="00864E8B" w:rsidDel="00EF0975">
          <w:rPr>
            <w:rFonts w:ascii="Arial" w:hAnsi="Arial" w:cs="Arial"/>
            <w:sz w:val="22"/>
            <w:szCs w:val="22"/>
            <w:lang w:val="pt-BR"/>
          </w:rPr>
          <w:delText>-</w:delText>
        </w:r>
      </w:del>
      <w:r w:rsidR="00864E8B">
        <w:rPr>
          <w:rFonts w:ascii="Arial" w:hAnsi="Arial" w:cs="Arial"/>
          <w:sz w:val="22"/>
          <w:szCs w:val="22"/>
          <w:lang w:val="pt-BR"/>
        </w:rPr>
        <w:t xml:space="preserve">plataforma e não exigir </w:t>
      </w:r>
      <w:del w:id="38" w:author="Marcelo Schots" w:date="2010-11-08T09:51:00Z">
        <w:r w:rsidR="00864E8B" w:rsidDel="00EF0975">
          <w:rPr>
            <w:rFonts w:ascii="Arial" w:hAnsi="Arial" w:cs="Arial"/>
            <w:sz w:val="22"/>
            <w:szCs w:val="22"/>
            <w:lang w:val="pt-BR"/>
          </w:rPr>
          <w:delText>modernos aparelhos</w:delText>
        </w:r>
      </w:del>
      <w:ins w:id="39" w:author="Marcelo Schots" w:date="2010-11-08T09:52:00Z">
        <w:r>
          <w:rPr>
            <w:rFonts w:ascii="Arial" w:hAnsi="Arial" w:cs="Arial"/>
            <w:sz w:val="22"/>
            <w:szCs w:val="22"/>
            <w:lang w:val="pt-BR"/>
          </w:rPr>
          <w:t xml:space="preserve">alto </w:t>
        </w:r>
      </w:ins>
      <w:ins w:id="40" w:author="Marcelo Schots" w:date="2010-11-08T09:51:00Z">
        <w:r>
          <w:rPr>
            <w:rFonts w:ascii="Arial" w:hAnsi="Arial" w:cs="Arial"/>
            <w:sz w:val="22"/>
            <w:szCs w:val="22"/>
            <w:lang w:val="pt-BR"/>
          </w:rPr>
          <w:t>desempenho do dispositivo</w:t>
        </w:r>
      </w:ins>
      <w:r w:rsidR="00864E8B">
        <w:rPr>
          <w:rFonts w:ascii="Arial" w:hAnsi="Arial" w:cs="Arial"/>
          <w:sz w:val="22"/>
          <w:szCs w:val="22"/>
          <w:lang w:val="pt-BR"/>
        </w:rPr>
        <w:t xml:space="preserve"> para sua execução. </w:t>
      </w:r>
      <w:del w:id="41" w:author="Marcelo Schots" w:date="2010-11-08T09:52:00Z">
        <w:r w:rsidR="00864E8B" w:rsidDel="00EF0975">
          <w:rPr>
            <w:rFonts w:ascii="Arial" w:hAnsi="Arial" w:cs="Arial"/>
            <w:sz w:val="22"/>
            <w:szCs w:val="22"/>
            <w:lang w:val="pt-BR"/>
          </w:rPr>
          <w:delText xml:space="preserve">Dado que </w:delText>
        </w:r>
        <w:r w:rsidR="00AA6EF7" w:rsidDel="00EF0975">
          <w:rPr>
            <w:rFonts w:ascii="Arial" w:hAnsi="Arial" w:cs="Arial"/>
            <w:sz w:val="22"/>
            <w:szCs w:val="22"/>
            <w:lang w:val="pt-BR"/>
          </w:rPr>
          <w:delText xml:space="preserve">a maioria das pessoas que pegam ônibus não possui um IPhone ou um </w:delText>
        </w:r>
      </w:del>
      <w:ins w:id="42" w:author="Marcelo Schots" w:date="2010-11-08T09:52:00Z">
        <w:r>
          <w:rPr>
            <w:rFonts w:ascii="Arial" w:hAnsi="Arial" w:cs="Arial"/>
            <w:sz w:val="22"/>
            <w:szCs w:val="22"/>
            <w:lang w:val="pt-BR"/>
          </w:rPr>
          <w:t>A vers</w:t>
        </w:r>
      </w:ins>
      <w:ins w:id="43" w:author="Marcelo Schots" w:date="2010-11-08T09:53:00Z">
        <w:r>
          <w:rPr>
            <w:rFonts w:ascii="Arial" w:hAnsi="Arial" w:cs="Arial"/>
            <w:sz w:val="22"/>
            <w:szCs w:val="22"/>
            <w:lang w:val="pt-BR"/>
          </w:rPr>
          <w:t>ão</w:t>
        </w:r>
      </w:ins>
      <w:ins w:id="44" w:author="Marcelo Schots" w:date="2010-11-08T09:52:00Z">
        <w:r>
          <w:rPr>
            <w:rFonts w:ascii="Arial" w:hAnsi="Arial" w:cs="Arial"/>
            <w:sz w:val="22"/>
            <w:szCs w:val="22"/>
            <w:lang w:val="pt-BR"/>
          </w:rPr>
          <w:t xml:space="preserve"> voltada para dispositivos com sistema operacional </w:t>
        </w:r>
      </w:ins>
      <w:proofErr w:type="spellStart"/>
      <w:r w:rsidR="00AA6EF7">
        <w:rPr>
          <w:rFonts w:ascii="Arial" w:hAnsi="Arial" w:cs="Arial"/>
          <w:sz w:val="22"/>
          <w:szCs w:val="22"/>
          <w:lang w:val="pt-BR"/>
        </w:rPr>
        <w:t>Android</w:t>
      </w:r>
      <w:proofErr w:type="spellEnd"/>
      <w:r w:rsidR="00AA6EF7">
        <w:rPr>
          <w:rFonts w:ascii="Arial" w:hAnsi="Arial" w:cs="Arial"/>
          <w:sz w:val="22"/>
          <w:szCs w:val="22"/>
          <w:lang w:val="pt-BR"/>
        </w:rPr>
        <w:t xml:space="preserve"> </w:t>
      </w:r>
      <w:ins w:id="45" w:author="Marcelo Schots" w:date="2010-11-08T09:53:00Z">
        <w:r>
          <w:rPr>
            <w:rFonts w:ascii="Arial" w:hAnsi="Arial" w:cs="Arial"/>
            <w:sz w:val="22"/>
            <w:szCs w:val="22"/>
            <w:lang w:val="pt-BR"/>
          </w:rPr>
          <w:t xml:space="preserve">(REF) </w:t>
        </w:r>
      </w:ins>
      <w:del w:id="46" w:author="Marcelo Schots" w:date="2010-11-08T09:53:00Z">
        <w:r w:rsidR="00AA6EF7" w:rsidDel="00EF0975">
          <w:rPr>
            <w:rFonts w:ascii="Arial" w:hAnsi="Arial" w:cs="Arial"/>
            <w:sz w:val="22"/>
            <w:szCs w:val="22"/>
            <w:lang w:val="pt-BR"/>
          </w:rPr>
          <w:delText>nem deve vir a adquirir um nos próximos anos, por se tratarem de aparelhos mais caros</w:delText>
        </w:r>
      </w:del>
      <w:ins w:id="47" w:author="Marcelo Schots" w:date="2010-11-08T09:53:00Z">
        <w:r>
          <w:rPr>
            <w:rFonts w:ascii="Arial" w:hAnsi="Arial" w:cs="Arial"/>
            <w:sz w:val="22"/>
            <w:szCs w:val="22"/>
            <w:lang w:val="pt-BR"/>
          </w:rPr>
          <w:t>seria</w:t>
        </w:r>
      </w:ins>
      <w:r w:rsidR="00AA6EF7">
        <w:rPr>
          <w:rFonts w:ascii="Arial" w:hAnsi="Arial" w:cs="Arial"/>
          <w:sz w:val="22"/>
          <w:szCs w:val="22"/>
          <w:lang w:val="pt-BR"/>
        </w:rPr>
        <w:t xml:space="preserve"> destinad</w:t>
      </w:r>
      <w:ins w:id="48" w:author="Marcelo Schots" w:date="2010-11-08T09:53:00Z">
        <w:r>
          <w:rPr>
            <w:rFonts w:ascii="Arial" w:hAnsi="Arial" w:cs="Arial"/>
            <w:sz w:val="22"/>
            <w:szCs w:val="22"/>
            <w:lang w:val="pt-BR"/>
          </w:rPr>
          <w:t>a</w:t>
        </w:r>
      </w:ins>
      <w:del w:id="49" w:author="Marcelo Schots" w:date="2010-11-08T09:53:00Z">
        <w:r w:rsidR="00AA6EF7" w:rsidDel="00EF0975">
          <w:rPr>
            <w:rFonts w:ascii="Arial" w:hAnsi="Arial" w:cs="Arial"/>
            <w:sz w:val="22"/>
            <w:szCs w:val="22"/>
            <w:lang w:val="pt-BR"/>
          </w:rPr>
          <w:delText>o</w:delText>
        </w:r>
      </w:del>
      <w:r w:rsidR="00AA6EF7">
        <w:rPr>
          <w:rFonts w:ascii="Arial" w:hAnsi="Arial" w:cs="Arial"/>
          <w:sz w:val="22"/>
          <w:szCs w:val="22"/>
          <w:lang w:val="pt-BR"/>
        </w:rPr>
        <w:t xml:space="preserve"> a um público mais específico</w:t>
      </w:r>
      <w:ins w:id="50" w:author="Marcelo Schots" w:date="2010-11-08T09:53:00Z">
        <w:r>
          <w:rPr>
            <w:rFonts w:ascii="Arial" w:hAnsi="Arial" w:cs="Arial"/>
            <w:sz w:val="22"/>
            <w:szCs w:val="22"/>
            <w:lang w:val="pt-BR"/>
          </w:rPr>
          <w:t>, e proverá facilidades</w:t>
        </w:r>
      </w:ins>
      <w:ins w:id="51" w:author="Marcelo Schots" w:date="2010-11-08T09:54:00Z">
        <w:r>
          <w:rPr>
            <w:rFonts w:ascii="Arial" w:hAnsi="Arial" w:cs="Arial"/>
            <w:sz w:val="22"/>
            <w:szCs w:val="22"/>
            <w:lang w:val="pt-BR"/>
          </w:rPr>
          <w:t xml:space="preserve"> no que tange ao acesso mais rápido às informações, bem como a utilização da localização do usuário via GPS (sujeita à autorização explícita do usuário na configuração do sistema)</w:t>
        </w:r>
      </w:ins>
      <w:r w:rsidR="00AA6EF7">
        <w:rPr>
          <w:rFonts w:ascii="Arial" w:hAnsi="Arial" w:cs="Arial"/>
          <w:sz w:val="22"/>
          <w:szCs w:val="22"/>
          <w:lang w:val="pt-BR"/>
        </w:rPr>
        <w:t>.</w:t>
      </w:r>
    </w:p>
    <w:p w:rsidR="003E5E2B" w:rsidRDefault="003E5E2B" w:rsidP="00625140">
      <w:pPr>
        <w:ind w:firstLine="709"/>
        <w:jc w:val="both"/>
        <w:rPr>
          <w:ins w:id="52" w:author="Marcelo Schots" w:date="2010-11-08T10:27:00Z"/>
          <w:rFonts w:ascii="Arial" w:hAnsi="Arial" w:cs="Arial"/>
          <w:sz w:val="22"/>
          <w:szCs w:val="22"/>
          <w:lang w:val="pt-BR"/>
        </w:rPr>
      </w:pPr>
      <w:ins w:id="53" w:author="Marcelo Schots" w:date="2010-11-08T10:26:00Z">
        <w:r>
          <w:rPr>
            <w:rFonts w:ascii="Arial" w:hAnsi="Arial" w:cs="Arial"/>
            <w:sz w:val="22"/>
            <w:szCs w:val="22"/>
            <w:lang w:val="pt-BR"/>
          </w:rPr>
          <w:t xml:space="preserve">Para o </w:t>
        </w:r>
      </w:ins>
      <w:ins w:id="54" w:author="Marcelo Schots" w:date="2010-11-08T10:27:00Z">
        <w:r>
          <w:rPr>
            <w:rFonts w:ascii="Arial" w:hAnsi="Arial" w:cs="Arial"/>
            <w:sz w:val="22"/>
            <w:szCs w:val="22"/>
            <w:lang w:val="pt-BR"/>
          </w:rPr>
          <w:t>desenvolvimento do projeto</w:t>
        </w:r>
      </w:ins>
      <w:ins w:id="55" w:author="Marcelo Schots" w:date="2010-11-08T10:26:00Z">
        <w:r>
          <w:rPr>
            <w:rFonts w:ascii="Arial" w:hAnsi="Arial" w:cs="Arial"/>
            <w:sz w:val="22"/>
            <w:szCs w:val="22"/>
            <w:lang w:val="pt-BR"/>
          </w:rPr>
          <w:t>, os seguintes recursos humanos</w:t>
        </w:r>
      </w:ins>
      <w:ins w:id="56" w:author="Marcelo Schots" w:date="2010-11-08T10:27:00Z">
        <w:r>
          <w:rPr>
            <w:rFonts w:ascii="Arial" w:hAnsi="Arial" w:cs="Arial"/>
            <w:sz w:val="22"/>
            <w:szCs w:val="22"/>
            <w:lang w:val="pt-BR"/>
          </w:rPr>
          <w:t xml:space="preserve"> foram estimados</w:t>
        </w:r>
      </w:ins>
      <w:ins w:id="57" w:author="Marcelo Schots" w:date="2010-11-08T10:26:00Z">
        <w:r>
          <w:rPr>
            <w:rFonts w:ascii="Arial" w:hAnsi="Arial" w:cs="Arial"/>
            <w:sz w:val="22"/>
            <w:szCs w:val="22"/>
            <w:lang w:val="pt-BR"/>
          </w:rPr>
          <w:t>:</w:t>
        </w:r>
      </w:ins>
    </w:p>
    <w:p w:rsidR="003E5E2B" w:rsidRDefault="003E5E2B" w:rsidP="00625140">
      <w:pPr>
        <w:ind w:firstLine="709"/>
        <w:jc w:val="both"/>
        <w:rPr>
          <w:ins w:id="58" w:author="Marcelo Schots" w:date="2010-11-08T10:26:00Z"/>
          <w:rFonts w:ascii="Arial" w:hAnsi="Arial" w:cs="Arial"/>
          <w:sz w:val="22"/>
          <w:szCs w:val="22"/>
          <w:lang w:val="pt-BR"/>
        </w:rPr>
      </w:pPr>
    </w:p>
    <w:p w:rsidR="00000000" w:rsidRDefault="003E5E2B">
      <w:pPr>
        <w:numPr>
          <w:ilvl w:val="0"/>
          <w:numId w:val="3"/>
        </w:numPr>
        <w:jc w:val="both"/>
        <w:rPr>
          <w:ins w:id="59" w:author="Marcelo Schots" w:date="2010-11-08T10:30:00Z"/>
          <w:rFonts w:ascii="Arial" w:hAnsi="Arial" w:cs="Arial"/>
          <w:sz w:val="22"/>
          <w:szCs w:val="22"/>
          <w:lang w:val="pt-BR"/>
        </w:rPr>
        <w:pPrChange w:id="60" w:author="Marcelo Schots" w:date="2010-11-08T10:26:00Z">
          <w:pPr>
            <w:ind w:firstLine="709"/>
            <w:jc w:val="both"/>
          </w:pPr>
        </w:pPrChange>
      </w:pPr>
      <w:proofErr w:type="gramStart"/>
      <w:ins w:id="61" w:author="Marcelo Schots" w:date="2010-11-08T10:29:00Z">
        <w:r>
          <w:rPr>
            <w:rFonts w:ascii="Arial" w:hAnsi="Arial" w:cs="Arial"/>
            <w:sz w:val="22"/>
            <w:szCs w:val="22"/>
            <w:lang w:val="pt-BR"/>
          </w:rPr>
          <w:t>2</w:t>
        </w:r>
      </w:ins>
      <w:proofErr w:type="gramEnd"/>
      <w:ins w:id="62" w:author="Marcelo Schots" w:date="2010-11-08T10:27:00Z">
        <w:r>
          <w:rPr>
            <w:rFonts w:ascii="Arial" w:hAnsi="Arial" w:cs="Arial"/>
            <w:sz w:val="22"/>
            <w:szCs w:val="22"/>
            <w:lang w:val="pt-BR"/>
          </w:rPr>
          <w:t>(?) coordenadores</w:t>
        </w:r>
      </w:ins>
      <w:ins w:id="63" w:author="Marcelo Schots" w:date="2010-11-08T10:29:00Z">
        <w:r>
          <w:rPr>
            <w:rFonts w:ascii="Arial" w:hAnsi="Arial" w:cs="Arial"/>
            <w:sz w:val="22"/>
            <w:szCs w:val="22"/>
            <w:lang w:val="pt-BR"/>
          </w:rPr>
          <w:t xml:space="preserve"> </w:t>
        </w:r>
      </w:ins>
      <w:ins w:id="64" w:author="Marcelo Schots" w:date="2010-11-08T10:30:00Z">
        <w:r w:rsidR="003B0679">
          <w:rPr>
            <w:rFonts w:ascii="Arial" w:hAnsi="Arial" w:cs="Arial"/>
            <w:sz w:val="22"/>
            <w:szCs w:val="22"/>
            <w:lang w:val="pt-BR"/>
          </w:rPr>
          <w:t>(doutores em computação)</w:t>
        </w:r>
      </w:ins>
    </w:p>
    <w:p w:rsidR="00000000" w:rsidRDefault="003B0679">
      <w:pPr>
        <w:numPr>
          <w:ilvl w:val="0"/>
          <w:numId w:val="3"/>
        </w:numPr>
        <w:jc w:val="both"/>
        <w:rPr>
          <w:ins w:id="65" w:author="Marcelo Schots" w:date="2010-11-08T10:27:00Z"/>
          <w:rFonts w:ascii="Arial" w:hAnsi="Arial" w:cs="Arial"/>
          <w:sz w:val="22"/>
          <w:szCs w:val="22"/>
          <w:lang w:val="pt-BR"/>
        </w:rPr>
        <w:pPrChange w:id="66" w:author="Marcelo Schots" w:date="2010-11-08T10:26:00Z">
          <w:pPr>
            <w:ind w:firstLine="709"/>
            <w:jc w:val="both"/>
          </w:pPr>
        </w:pPrChange>
      </w:pPr>
      <w:proofErr w:type="gramStart"/>
      <w:ins w:id="67" w:author="Marcelo Schots" w:date="2010-11-08T10:30:00Z">
        <w:r>
          <w:rPr>
            <w:rFonts w:ascii="Arial" w:hAnsi="Arial" w:cs="Arial"/>
            <w:sz w:val="22"/>
            <w:szCs w:val="22"/>
            <w:lang w:val="pt-BR"/>
          </w:rPr>
          <w:t>2</w:t>
        </w:r>
        <w:proofErr w:type="gramEnd"/>
        <w:r>
          <w:rPr>
            <w:rFonts w:ascii="Arial" w:hAnsi="Arial" w:cs="Arial"/>
            <w:sz w:val="22"/>
            <w:szCs w:val="22"/>
            <w:lang w:val="pt-BR"/>
          </w:rPr>
          <w:t xml:space="preserve"> sub-coordenadores (</w:t>
        </w:r>
        <w:commentRangeStart w:id="68"/>
        <w:r>
          <w:rPr>
            <w:rFonts w:ascii="Arial" w:hAnsi="Arial" w:cs="Arial"/>
            <w:sz w:val="22"/>
            <w:szCs w:val="22"/>
            <w:lang w:val="pt-BR"/>
          </w:rPr>
          <w:t>um mestre e um bacharel em computação</w:t>
        </w:r>
      </w:ins>
      <w:commentRangeEnd w:id="68"/>
      <w:ins w:id="69" w:author="Marcelo Schots" w:date="2010-11-08T10:31:00Z">
        <w:r w:rsidR="00E63193">
          <w:rPr>
            <w:rStyle w:val="Refdecomentrio"/>
          </w:rPr>
          <w:commentReference w:id="68"/>
        </w:r>
      </w:ins>
      <w:ins w:id="70" w:author="Marcelo Schots" w:date="2010-11-08T10:30:00Z">
        <w:r>
          <w:rPr>
            <w:rFonts w:ascii="Arial" w:hAnsi="Arial" w:cs="Arial"/>
            <w:sz w:val="22"/>
            <w:szCs w:val="22"/>
            <w:lang w:val="pt-BR"/>
          </w:rPr>
          <w:t>)</w:t>
        </w:r>
      </w:ins>
    </w:p>
    <w:p w:rsidR="00000000" w:rsidRDefault="003E5E2B">
      <w:pPr>
        <w:numPr>
          <w:ilvl w:val="0"/>
          <w:numId w:val="3"/>
        </w:numPr>
        <w:jc w:val="both"/>
        <w:rPr>
          <w:ins w:id="71" w:author="Marcelo Schots" w:date="2010-11-08T09:54:00Z"/>
          <w:rFonts w:ascii="Arial" w:hAnsi="Arial" w:cs="Arial"/>
          <w:sz w:val="22"/>
          <w:szCs w:val="22"/>
          <w:lang w:val="pt-BR"/>
        </w:rPr>
        <w:pPrChange w:id="72" w:author="Marcelo Schots" w:date="2010-11-08T10:26:00Z">
          <w:pPr>
            <w:ind w:firstLine="709"/>
            <w:jc w:val="both"/>
          </w:pPr>
        </w:pPrChange>
      </w:pPr>
      <w:ins w:id="73" w:author="Marcelo Schots" w:date="2010-11-08T10:27:00Z">
        <w:r>
          <w:rPr>
            <w:rFonts w:ascii="Arial" w:hAnsi="Arial" w:cs="Arial"/>
            <w:sz w:val="22"/>
            <w:szCs w:val="22"/>
            <w:lang w:val="pt-BR"/>
          </w:rPr>
          <w:t xml:space="preserve">&lt;&lt;QUANTOS?&gt;&gt; alunos de graduação </w:t>
        </w:r>
      </w:ins>
      <w:ins w:id="74" w:author="Marcelo Schots" w:date="2010-11-08T10:28:00Z">
        <w:r>
          <w:rPr>
            <w:rFonts w:ascii="Arial" w:hAnsi="Arial" w:cs="Arial"/>
            <w:sz w:val="22"/>
            <w:szCs w:val="22"/>
            <w:lang w:val="pt-BR"/>
          </w:rPr>
          <w:t xml:space="preserve">em computação e áreas afins </w:t>
        </w:r>
      </w:ins>
      <w:ins w:id="75" w:author="Marcelo Schots" w:date="2010-11-08T10:27:00Z">
        <w:r>
          <w:rPr>
            <w:rFonts w:ascii="Arial" w:hAnsi="Arial" w:cs="Arial"/>
            <w:sz w:val="22"/>
            <w:szCs w:val="22"/>
            <w:lang w:val="pt-BR"/>
          </w:rPr>
          <w:t>(responsáveis pelo desenvolvimento e documentaç</w:t>
        </w:r>
      </w:ins>
      <w:ins w:id="76" w:author="Marcelo Schots" w:date="2010-11-08T10:28:00Z">
        <w:r>
          <w:rPr>
            <w:rFonts w:ascii="Arial" w:hAnsi="Arial" w:cs="Arial"/>
            <w:sz w:val="22"/>
            <w:szCs w:val="22"/>
            <w:lang w:val="pt-BR"/>
          </w:rPr>
          <w:t>ão)</w:t>
        </w:r>
      </w:ins>
    </w:p>
    <w:p w:rsidR="00AA6EF7" w:rsidRPr="00AA6EF7" w:rsidRDefault="00AA6EF7" w:rsidP="00D11D60">
      <w:pPr>
        <w:jc w:val="both"/>
        <w:rPr>
          <w:rFonts w:ascii="Arial" w:hAnsi="Arial" w:cs="Arial"/>
          <w:sz w:val="22"/>
          <w:szCs w:val="22"/>
          <w:u w:val="single"/>
          <w:lang w:val="pt-BR"/>
        </w:rPr>
      </w:pPr>
    </w:p>
    <w:p w:rsidR="00CE1C5A" w:rsidRDefault="00CE1C5A" w:rsidP="0062514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736A5" w:rsidRDefault="00F736A5" w:rsidP="00D11D60">
      <w:pPr>
        <w:numPr>
          <w:ilvl w:val="2"/>
          <w:numId w:val="6"/>
        </w:numPr>
        <w:rPr>
          <w:ins w:id="77" w:author="Marcelo Schots" w:date="2010-11-08T09:57:00Z"/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Módulos</w:t>
      </w:r>
      <w:ins w:id="78" w:author="Marcelo Schots" w:date="2010-11-08T09:57:00Z">
        <w:r w:rsidR="00D11D60">
          <w:rPr>
            <w:rFonts w:ascii="Arial" w:hAnsi="Arial" w:cs="Arial"/>
            <w:sz w:val="22"/>
            <w:szCs w:val="22"/>
            <w:lang w:val="pt-BR"/>
          </w:rPr>
          <w:t xml:space="preserve"> do Projeto Onibusca</w:t>
        </w:r>
      </w:ins>
      <w:del w:id="79" w:author="Marcelo Schots" w:date="2010-11-08T09:58:00Z">
        <w:r w:rsidDel="00D11D60">
          <w:rPr>
            <w:rFonts w:ascii="Arial" w:hAnsi="Arial" w:cs="Arial"/>
            <w:sz w:val="22"/>
            <w:szCs w:val="22"/>
            <w:lang w:val="pt-BR"/>
          </w:rPr>
          <w:delText>:</w:delText>
        </w:r>
      </w:del>
    </w:p>
    <w:p w:rsidR="00D11D60" w:rsidRDefault="00D11D60" w:rsidP="00D11D60">
      <w:pPr>
        <w:rPr>
          <w:rFonts w:ascii="Arial" w:hAnsi="Arial" w:cs="Arial"/>
          <w:sz w:val="22"/>
          <w:szCs w:val="22"/>
          <w:lang w:val="pt-BR"/>
        </w:rPr>
      </w:pPr>
    </w:p>
    <w:p w:rsidR="00D71238" w:rsidRDefault="00D71238" w:rsidP="00EF0975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Cadastro de Pontos</w:t>
      </w:r>
      <w:ins w:id="80" w:author="Marcelo Schots" w:date="2010-11-08T09:59:00Z">
        <w:r w:rsidR="00D11D60">
          <w:rPr>
            <w:rFonts w:ascii="Arial" w:hAnsi="Arial" w:cs="Arial"/>
            <w:sz w:val="22"/>
            <w:szCs w:val="22"/>
            <w:lang w:val="pt-BR"/>
          </w:rPr>
          <w:t xml:space="preserve"> de Ônibus</w:t>
        </w:r>
      </w:ins>
      <w:ins w:id="81" w:author="Marcelo Schots" w:date="2010-11-08T09:54:00Z">
        <w:r w:rsidR="00EF0975">
          <w:rPr>
            <w:rFonts w:ascii="Arial" w:hAnsi="Arial" w:cs="Arial"/>
            <w:sz w:val="22"/>
            <w:szCs w:val="22"/>
            <w:lang w:val="pt-BR"/>
          </w:rPr>
          <w:t>: Responsável por...</w:t>
        </w:r>
      </w:ins>
    </w:p>
    <w:p w:rsidR="00D71238" w:rsidRDefault="00D71238" w:rsidP="00EF0975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Cadastro de </w:t>
      </w:r>
      <w:ins w:id="82" w:author="Marcelo Schots" w:date="2010-11-08T09:59:00Z">
        <w:r w:rsidR="00D11D60">
          <w:rPr>
            <w:rFonts w:ascii="Arial" w:hAnsi="Arial" w:cs="Arial"/>
            <w:sz w:val="22"/>
            <w:szCs w:val="22"/>
            <w:lang w:val="pt-BR"/>
          </w:rPr>
          <w:t xml:space="preserve">Linhas de </w:t>
        </w:r>
      </w:ins>
      <w:r>
        <w:rPr>
          <w:rFonts w:ascii="Arial" w:hAnsi="Arial" w:cs="Arial"/>
          <w:sz w:val="22"/>
          <w:szCs w:val="22"/>
          <w:lang w:val="pt-BR"/>
        </w:rPr>
        <w:t>Ônibus</w:t>
      </w:r>
      <w:ins w:id="83" w:author="Marcelo Schots" w:date="2010-11-08T09:54:00Z">
        <w:r w:rsidR="00EF0975">
          <w:rPr>
            <w:rFonts w:ascii="Arial" w:hAnsi="Arial" w:cs="Arial"/>
            <w:sz w:val="22"/>
            <w:szCs w:val="22"/>
            <w:lang w:val="pt-BR"/>
          </w:rPr>
          <w:t>: Responsável por...</w:t>
        </w:r>
      </w:ins>
    </w:p>
    <w:p w:rsidR="00F736A5" w:rsidRDefault="00F736A5" w:rsidP="00EF0975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Cadastro d</w:t>
      </w:r>
      <w:ins w:id="84" w:author="Marcelo Schots" w:date="2010-11-08T09:59:00Z">
        <w:r w:rsidR="00D11D60">
          <w:rPr>
            <w:rFonts w:ascii="Arial" w:hAnsi="Arial" w:cs="Arial"/>
            <w:sz w:val="22"/>
            <w:szCs w:val="22"/>
            <w:lang w:val="pt-BR"/>
          </w:rPr>
          <w:t>e</w:t>
        </w:r>
      </w:ins>
      <w:del w:id="85" w:author="Marcelo Schots" w:date="2010-11-08T09:59:00Z">
        <w:r w:rsidDel="00D11D60">
          <w:rPr>
            <w:rFonts w:ascii="Arial" w:hAnsi="Arial" w:cs="Arial"/>
            <w:sz w:val="22"/>
            <w:szCs w:val="22"/>
            <w:lang w:val="pt-BR"/>
          </w:rPr>
          <w:delText>o</w:delText>
        </w:r>
      </w:del>
      <w:r>
        <w:rPr>
          <w:rFonts w:ascii="Arial" w:hAnsi="Arial" w:cs="Arial"/>
          <w:sz w:val="22"/>
          <w:szCs w:val="22"/>
          <w:lang w:val="pt-BR"/>
        </w:rPr>
        <w:t xml:space="preserve"> Usuário</w:t>
      </w:r>
      <w:ins w:id="86" w:author="Marcelo Schots" w:date="2010-11-08T09:59:00Z">
        <w:r w:rsidR="00D11D60">
          <w:rPr>
            <w:rFonts w:ascii="Arial" w:hAnsi="Arial" w:cs="Arial"/>
            <w:sz w:val="22"/>
            <w:szCs w:val="22"/>
            <w:lang w:val="pt-BR"/>
          </w:rPr>
          <w:t>s</w:t>
        </w:r>
      </w:ins>
      <w:ins w:id="87" w:author="Marcelo Schots" w:date="2010-11-08T09:54:00Z">
        <w:r w:rsidR="00EF0975">
          <w:rPr>
            <w:rFonts w:ascii="Arial" w:hAnsi="Arial" w:cs="Arial"/>
            <w:sz w:val="22"/>
            <w:szCs w:val="22"/>
            <w:lang w:val="pt-BR"/>
          </w:rPr>
          <w:t>: Responsável por...</w:t>
        </w:r>
      </w:ins>
    </w:p>
    <w:p w:rsidR="00D71238" w:rsidRDefault="00D71238" w:rsidP="00EF0975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Obtenção da Posição do Usuário</w:t>
      </w:r>
      <w:ins w:id="88" w:author="Marcelo Schots" w:date="2010-11-08T09:54:00Z">
        <w:r w:rsidR="00EF0975">
          <w:rPr>
            <w:rFonts w:ascii="Arial" w:hAnsi="Arial" w:cs="Arial"/>
            <w:sz w:val="22"/>
            <w:szCs w:val="22"/>
            <w:lang w:val="pt-BR"/>
          </w:rPr>
          <w:t>: Responsável por...</w:t>
        </w:r>
      </w:ins>
    </w:p>
    <w:p w:rsidR="00D71238" w:rsidRDefault="00D71238" w:rsidP="00EF0975">
      <w:pPr>
        <w:numPr>
          <w:ilvl w:val="0"/>
          <w:numId w:val="3"/>
        </w:numPr>
        <w:jc w:val="both"/>
        <w:rPr>
          <w:ins w:id="89" w:author="Marcelo Schots" w:date="2010-11-08T10:00:00Z"/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Obtenção da Posição do Ônibus</w:t>
      </w:r>
      <w:ins w:id="90" w:author="Marcelo Schots" w:date="2010-11-08T09:54:00Z">
        <w:r w:rsidR="00EF0975">
          <w:rPr>
            <w:rFonts w:ascii="Arial" w:hAnsi="Arial" w:cs="Arial"/>
            <w:sz w:val="22"/>
            <w:szCs w:val="22"/>
            <w:lang w:val="pt-BR"/>
          </w:rPr>
          <w:t>: Responsável por...</w:t>
        </w:r>
      </w:ins>
    </w:p>
    <w:p w:rsidR="00D11D60" w:rsidRDefault="00D11D60" w:rsidP="00EF0975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pt-BR"/>
        </w:rPr>
      </w:pPr>
      <w:ins w:id="91" w:author="Marcelo Schots" w:date="2010-11-08T10:01:00Z">
        <w:r>
          <w:rPr>
            <w:rFonts w:ascii="Arial" w:hAnsi="Arial" w:cs="Arial"/>
            <w:sz w:val="22"/>
            <w:szCs w:val="22"/>
            <w:lang w:val="pt-BR"/>
          </w:rPr>
          <w:t>&lt;&lt;DAR UM NOME A ESSE MÓDULO&gt;&gt;</w:t>
        </w:r>
      </w:ins>
      <w:ins w:id="92" w:author="Marcelo Schots" w:date="2010-11-08T10:00:00Z">
        <w:r>
          <w:rPr>
            <w:rFonts w:ascii="Arial" w:hAnsi="Arial" w:cs="Arial"/>
            <w:sz w:val="22"/>
            <w:szCs w:val="22"/>
            <w:lang w:val="pt-BR"/>
          </w:rPr>
          <w:t xml:space="preserve">: </w:t>
        </w:r>
        <w:proofErr w:type="gramStart"/>
        <w:r>
          <w:rPr>
            <w:rFonts w:ascii="Arial" w:hAnsi="Arial" w:cs="Arial"/>
            <w:sz w:val="22"/>
            <w:szCs w:val="22"/>
            <w:lang w:val="pt-BR"/>
          </w:rPr>
          <w:t>Implementado</w:t>
        </w:r>
        <w:proofErr w:type="gramEnd"/>
        <w:r>
          <w:rPr>
            <w:rFonts w:ascii="Arial" w:hAnsi="Arial" w:cs="Arial"/>
            <w:sz w:val="22"/>
            <w:szCs w:val="22"/>
            <w:lang w:val="pt-BR"/>
          </w:rPr>
          <w:t xml:space="preserve"> via </w:t>
        </w:r>
        <w:r w:rsidR="00B2369D" w:rsidRPr="00B2369D">
          <w:rPr>
            <w:rFonts w:ascii="Arial" w:hAnsi="Arial" w:cs="Arial"/>
            <w:i/>
            <w:sz w:val="22"/>
            <w:szCs w:val="22"/>
            <w:lang w:val="pt-BR"/>
            <w:rPrChange w:id="93" w:author="Marcelo Schots" w:date="2010-11-08T10:00:00Z">
              <w:rPr>
                <w:rFonts w:ascii="Arial" w:hAnsi="Arial" w:cs="Arial"/>
                <w:sz w:val="22"/>
                <w:szCs w:val="22"/>
                <w:lang w:val="pt-BR"/>
              </w:rPr>
            </w:rPrChange>
          </w:rPr>
          <w:t xml:space="preserve">web </w:t>
        </w:r>
        <w:proofErr w:type="spellStart"/>
        <w:r w:rsidR="00B2369D" w:rsidRPr="00B2369D">
          <w:rPr>
            <w:rFonts w:ascii="Arial" w:hAnsi="Arial" w:cs="Arial"/>
            <w:i/>
            <w:sz w:val="22"/>
            <w:szCs w:val="22"/>
            <w:lang w:val="pt-BR"/>
            <w:rPrChange w:id="94" w:author="Marcelo Schots" w:date="2010-11-08T10:00:00Z">
              <w:rPr>
                <w:rFonts w:ascii="Arial" w:hAnsi="Arial" w:cs="Arial"/>
                <w:sz w:val="22"/>
                <w:szCs w:val="22"/>
                <w:lang w:val="pt-BR"/>
              </w:rPr>
            </w:rPrChange>
          </w:rPr>
          <w:t>service</w:t>
        </w:r>
        <w:proofErr w:type="spellEnd"/>
        <w:r>
          <w:rPr>
            <w:rFonts w:ascii="Arial" w:hAnsi="Arial" w:cs="Arial"/>
            <w:sz w:val="22"/>
            <w:szCs w:val="22"/>
            <w:lang w:val="pt-BR"/>
          </w:rPr>
          <w:t xml:space="preserve">. Responsável por </w:t>
        </w:r>
      </w:ins>
      <w:ins w:id="95" w:author="Marcelo Schots" w:date="2010-11-08T10:01:00Z">
        <w:r>
          <w:rPr>
            <w:rFonts w:ascii="Arial" w:hAnsi="Arial" w:cs="Arial"/>
            <w:sz w:val="22"/>
            <w:szCs w:val="22"/>
            <w:lang w:val="pt-BR"/>
          </w:rPr>
          <w:t xml:space="preserve">transmitir e </w:t>
        </w:r>
      </w:ins>
    </w:p>
    <w:p w:rsidR="00EF0975" w:rsidRDefault="00D71238" w:rsidP="00EF0975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Cálculo d</w:t>
      </w:r>
      <w:ins w:id="96" w:author="Marcelo Schots" w:date="2010-11-08T09:55:00Z">
        <w:r w:rsidR="00EF0975">
          <w:rPr>
            <w:rFonts w:ascii="Arial" w:hAnsi="Arial" w:cs="Arial"/>
            <w:sz w:val="22"/>
            <w:szCs w:val="22"/>
            <w:lang w:val="pt-BR"/>
          </w:rPr>
          <w:t>e dados de transporte</w:t>
        </w:r>
      </w:ins>
      <w:del w:id="97" w:author="Marcelo Schots" w:date="2010-11-08T09:55:00Z">
        <w:r w:rsidDel="00EF0975">
          <w:rPr>
            <w:rFonts w:ascii="Arial" w:hAnsi="Arial" w:cs="Arial"/>
            <w:sz w:val="22"/>
            <w:szCs w:val="22"/>
            <w:lang w:val="pt-BR"/>
          </w:rPr>
          <w:delText>a</w:delText>
        </w:r>
      </w:del>
      <w:r>
        <w:rPr>
          <w:rFonts w:ascii="Arial" w:hAnsi="Arial" w:cs="Arial"/>
          <w:sz w:val="22"/>
          <w:szCs w:val="22"/>
          <w:lang w:val="pt-BR"/>
        </w:rPr>
        <w:t xml:space="preserve"> </w:t>
      </w:r>
      <w:ins w:id="98" w:author="Marcelo Schots" w:date="2010-11-08T09:55:00Z">
        <w:r w:rsidR="00EF0975">
          <w:rPr>
            <w:rFonts w:ascii="Arial" w:hAnsi="Arial" w:cs="Arial"/>
            <w:sz w:val="22"/>
            <w:szCs w:val="22"/>
            <w:lang w:val="pt-BR"/>
          </w:rPr>
          <w:t>(</w:t>
        </w:r>
      </w:ins>
      <w:r>
        <w:rPr>
          <w:rFonts w:ascii="Arial" w:hAnsi="Arial" w:cs="Arial"/>
          <w:sz w:val="22"/>
          <w:szCs w:val="22"/>
          <w:lang w:val="pt-BR"/>
        </w:rPr>
        <w:t>Rota</w:t>
      </w:r>
      <w:ins w:id="99" w:author="Marcelo Schots" w:date="2010-11-08T09:55:00Z">
        <w:r w:rsidR="00EF0975">
          <w:rPr>
            <w:rFonts w:ascii="Arial" w:hAnsi="Arial" w:cs="Arial"/>
            <w:sz w:val="22"/>
            <w:szCs w:val="22"/>
            <w:lang w:val="pt-BR"/>
          </w:rPr>
          <w:t>, tempo estimado etc.)</w:t>
        </w:r>
      </w:ins>
      <w:del w:id="100" w:author="Marcelo Schots" w:date="2010-11-08T09:55:00Z">
        <w:r w:rsidDel="00EF0975">
          <w:rPr>
            <w:rFonts w:ascii="Arial" w:hAnsi="Arial" w:cs="Arial"/>
            <w:sz w:val="22"/>
            <w:szCs w:val="22"/>
            <w:lang w:val="pt-BR"/>
          </w:rPr>
          <w:delText xml:space="preserve"> e</w:delText>
        </w:r>
      </w:del>
      <w:ins w:id="101" w:author="Marcelo Schots" w:date="2010-11-08T09:55:00Z">
        <w:r w:rsidR="00EF0975">
          <w:rPr>
            <w:rFonts w:ascii="Arial" w:hAnsi="Arial" w:cs="Arial"/>
            <w:sz w:val="22"/>
            <w:szCs w:val="22"/>
            <w:lang w:val="pt-BR"/>
          </w:rPr>
          <w:t>: Responsável</w:t>
        </w:r>
      </w:ins>
      <w:ins w:id="102" w:author="Marcelo Schots" w:date="2010-11-08T09:56:00Z">
        <w:r w:rsidR="00EF0975">
          <w:rPr>
            <w:rFonts w:ascii="Arial" w:hAnsi="Arial" w:cs="Arial"/>
            <w:sz w:val="22"/>
            <w:szCs w:val="22"/>
            <w:lang w:val="pt-BR"/>
          </w:rPr>
          <w:t xml:space="preserve"> por...</w:t>
        </w:r>
      </w:ins>
    </w:p>
    <w:p w:rsidR="00D71238" w:rsidRDefault="00D71238" w:rsidP="00EF0975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Exibição do</w:t>
      </w:r>
      <w:ins w:id="103" w:author="Marcelo Schots" w:date="2010-11-08T09:56:00Z">
        <w:r w:rsidR="00EF0975">
          <w:rPr>
            <w:rFonts w:ascii="Arial" w:hAnsi="Arial" w:cs="Arial"/>
            <w:sz w:val="22"/>
            <w:szCs w:val="22"/>
            <w:lang w:val="pt-BR"/>
          </w:rPr>
          <w:t>s</w:t>
        </w:r>
      </w:ins>
      <w:r>
        <w:rPr>
          <w:rFonts w:ascii="Arial" w:hAnsi="Arial" w:cs="Arial"/>
          <w:sz w:val="22"/>
          <w:szCs w:val="22"/>
          <w:lang w:val="pt-BR"/>
        </w:rPr>
        <w:t xml:space="preserve"> Resultado</w:t>
      </w:r>
      <w:ins w:id="104" w:author="Marcelo Schots" w:date="2010-11-08T09:56:00Z">
        <w:r w:rsidR="00EF0975">
          <w:rPr>
            <w:rFonts w:ascii="Arial" w:hAnsi="Arial" w:cs="Arial"/>
            <w:sz w:val="22"/>
            <w:szCs w:val="22"/>
            <w:lang w:val="pt-BR"/>
          </w:rPr>
          <w:t>s</w:t>
        </w:r>
      </w:ins>
      <w:ins w:id="105" w:author="Marcelo Schots" w:date="2010-11-08T09:54:00Z">
        <w:r w:rsidR="00EF0975">
          <w:rPr>
            <w:rFonts w:ascii="Arial" w:hAnsi="Arial" w:cs="Arial"/>
            <w:sz w:val="22"/>
            <w:szCs w:val="22"/>
            <w:lang w:val="pt-BR"/>
          </w:rPr>
          <w:t>: Responsável por...</w:t>
        </w:r>
      </w:ins>
    </w:p>
    <w:p w:rsidR="00D71238" w:rsidRDefault="00D71238" w:rsidP="00625140">
      <w:pPr>
        <w:ind w:left="708"/>
        <w:jc w:val="both"/>
        <w:rPr>
          <w:rFonts w:ascii="Arial" w:hAnsi="Arial" w:cs="Arial"/>
          <w:sz w:val="22"/>
          <w:szCs w:val="22"/>
          <w:lang w:val="pt-BR"/>
        </w:rPr>
      </w:pPr>
    </w:p>
    <w:p w:rsidR="00D11D60" w:rsidRDefault="00D11D60" w:rsidP="00D11D60">
      <w:pPr>
        <w:numPr>
          <w:ilvl w:val="2"/>
          <w:numId w:val="6"/>
        </w:numPr>
        <w:rPr>
          <w:ins w:id="106" w:author="Marcelo Schots" w:date="2010-11-08T09:57:00Z"/>
          <w:rFonts w:ascii="Arial" w:hAnsi="Arial" w:cs="Arial"/>
          <w:sz w:val="22"/>
          <w:szCs w:val="22"/>
          <w:lang w:val="pt-BR"/>
        </w:rPr>
      </w:pPr>
      <w:ins w:id="107" w:author="Marcelo Schots" w:date="2010-11-08T09:58:00Z">
        <w:r>
          <w:rPr>
            <w:rFonts w:ascii="Arial" w:hAnsi="Arial" w:cs="Arial"/>
            <w:sz w:val="22"/>
            <w:szCs w:val="22"/>
            <w:lang w:val="pt-BR"/>
          </w:rPr>
          <w:t>Tecnologias Disponíveis</w:t>
        </w:r>
      </w:ins>
    </w:p>
    <w:p w:rsidR="009A2787" w:rsidRDefault="009A2787" w:rsidP="0062514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81529" w:rsidRDefault="001730E2" w:rsidP="00F81529">
      <w:pPr>
        <w:ind w:firstLine="709"/>
        <w:jc w:val="both"/>
        <w:rPr>
          <w:ins w:id="108" w:author="Marcelo Schots" w:date="2010-11-08T10:05:00Z"/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lastRenderedPageBreak/>
        <w:t xml:space="preserve">Para </w:t>
      </w:r>
      <w:ins w:id="109" w:author="Marcelo Schots" w:date="2010-11-08T09:58:00Z">
        <w:r w:rsidR="00D11D60">
          <w:rPr>
            <w:rFonts w:ascii="Arial" w:hAnsi="Arial" w:cs="Arial"/>
            <w:sz w:val="22"/>
            <w:szCs w:val="22"/>
            <w:lang w:val="pt-BR"/>
          </w:rPr>
          <w:t xml:space="preserve">o desenvolvimento do sistema, </w:t>
        </w:r>
      </w:ins>
      <w:del w:id="110" w:author="Marcelo Schots" w:date="2010-11-08T09:59:00Z">
        <w:r w:rsidDel="00D11D60">
          <w:rPr>
            <w:rFonts w:ascii="Arial" w:hAnsi="Arial" w:cs="Arial"/>
            <w:sz w:val="22"/>
            <w:szCs w:val="22"/>
            <w:lang w:val="pt-BR"/>
          </w:rPr>
          <w:delText xml:space="preserve">isso seria desenvolvido em conjunto com </w:delText>
        </w:r>
      </w:del>
      <w:ins w:id="111" w:author="Marcelo Schots" w:date="2010-11-08T09:59:00Z">
        <w:r w:rsidR="00D11D60">
          <w:rPr>
            <w:rFonts w:ascii="Arial" w:hAnsi="Arial" w:cs="Arial"/>
            <w:sz w:val="22"/>
            <w:szCs w:val="22"/>
            <w:lang w:val="pt-BR"/>
          </w:rPr>
          <w:t xml:space="preserve">serão utilizadas </w:t>
        </w:r>
      </w:ins>
      <w:r>
        <w:rPr>
          <w:rFonts w:ascii="Arial" w:hAnsi="Arial" w:cs="Arial"/>
          <w:sz w:val="22"/>
          <w:szCs w:val="22"/>
          <w:lang w:val="pt-BR"/>
        </w:rPr>
        <w:t>a</w:t>
      </w:r>
      <w:ins w:id="112" w:author="Marcelo Schots" w:date="2010-11-08T10:02:00Z">
        <w:r w:rsidR="00D11D60">
          <w:rPr>
            <w:rFonts w:ascii="Arial" w:hAnsi="Arial" w:cs="Arial"/>
            <w:sz w:val="22"/>
            <w:szCs w:val="22"/>
            <w:lang w:val="pt-BR"/>
          </w:rPr>
          <w:t>s</w:t>
        </w:r>
      </w:ins>
      <w:r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API</w:t>
      </w:r>
      <w:ins w:id="113" w:author="Marcelo Schots" w:date="2010-11-08T10:02:00Z">
        <w:r w:rsidR="00D11D60">
          <w:rPr>
            <w:rFonts w:ascii="Arial" w:hAnsi="Arial" w:cs="Arial"/>
            <w:sz w:val="22"/>
            <w:szCs w:val="22"/>
            <w:lang w:val="pt-BR"/>
          </w:rPr>
          <w:t>s</w:t>
        </w:r>
      </w:ins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</w:t>
      </w:r>
      <w:ins w:id="114" w:author="Marcelo Schots" w:date="2010-11-08T09:59:00Z">
        <w:r w:rsidR="00D11D60">
          <w:rPr>
            <w:rFonts w:ascii="Arial" w:hAnsi="Arial" w:cs="Arial"/>
            <w:sz w:val="22"/>
            <w:szCs w:val="22"/>
            <w:lang w:val="pt-BR"/>
          </w:rPr>
          <w:t>(</w:t>
        </w:r>
        <w:r w:rsidR="00B2369D" w:rsidRPr="00B2369D">
          <w:rPr>
            <w:rFonts w:ascii="Arial" w:hAnsi="Arial" w:cs="Arial"/>
            <w:i/>
            <w:sz w:val="22"/>
            <w:szCs w:val="22"/>
            <w:lang w:val="pt-BR"/>
            <w:rPrChange w:id="115" w:author="Marcelo Schots" w:date="2010-11-08T09:59:00Z">
              <w:rPr>
                <w:rFonts w:ascii="Arial" w:hAnsi="Arial" w:cs="Arial"/>
                <w:sz w:val="22"/>
                <w:szCs w:val="22"/>
                <w:lang w:val="pt-BR"/>
              </w:rPr>
            </w:rPrChange>
          </w:rPr>
          <w:t xml:space="preserve">Application </w:t>
        </w:r>
        <w:proofErr w:type="spellStart"/>
        <w:r w:rsidR="00B2369D" w:rsidRPr="00B2369D">
          <w:rPr>
            <w:rFonts w:ascii="Arial" w:hAnsi="Arial" w:cs="Arial"/>
            <w:i/>
            <w:sz w:val="22"/>
            <w:szCs w:val="22"/>
            <w:lang w:val="pt-BR"/>
            <w:rPrChange w:id="116" w:author="Marcelo Schots" w:date="2010-11-08T09:59:00Z">
              <w:rPr>
                <w:rFonts w:ascii="Arial" w:hAnsi="Arial" w:cs="Arial"/>
                <w:sz w:val="22"/>
                <w:szCs w:val="22"/>
                <w:lang w:val="pt-BR"/>
              </w:rPr>
            </w:rPrChange>
          </w:rPr>
          <w:t>Program</w:t>
        </w:r>
        <w:proofErr w:type="spellEnd"/>
        <w:r w:rsidR="00B2369D" w:rsidRPr="00B2369D">
          <w:rPr>
            <w:rFonts w:ascii="Arial" w:hAnsi="Arial" w:cs="Arial"/>
            <w:i/>
            <w:sz w:val="22"/>
            <w:szCs w:val="22"/>
            <w:lang w:val="pt-BR"/>
            <w:rPrChange w:id="117" w:author="Marcelo Schots" w:date="2010-11-08T09:59:00Z">
              <w:rPr>
                <w:rFonts w:ascii="Arial" w:hAnsi="Arial" w:cs="Arial"/>
                <w:sz w:val="22"/>
                <w:szCs w:val="22"/>
                <w:lang w:val="pt-BR"/>
              </w:rPr>
            </w:rPrChange>
          </w:rPr>
          <w:t xml:space="preserve"> Interface</w:t>
        </w:r>
        <w:r w:rsidR="00D11D60">
          <w:rPr>
            <w:rFonts w:ascii="Arial" w:hAnsi="Arial" w:cs="Arial"/>
            <w:sz w:val="22"/>
            <w:szCs w:val="22"/>
            <w:lang w:val="pt-BR"/>
          </w:rPr>
          <w:t xml:space="preserve">) </w:t>
        </w:r>
      </w:ins>
      <w:r>
        <w:rPr>
          <w:rFonts w:ascii="Arial" w:hAnsi="Arial" w:cs="Arial"/>
          <w:sz w:val="22"/>
          <w:szCs w:val="22"/>
          <w:lang w:val="pt-BR"/>
        </w:rPr>
        <w:t xml:space="preserve">do Google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Maps</w:t>
      </w:r>
      <w:proofErr w:type="spellEnd"/>
      <w:ins w:id="118" w:author="Marcelo Schots" w:date="2010-11-08T09:59:00Z">
        <w:r w:rsidR="00D11D60">
          <w:rPr>
            <w:rFonts w:ascii="Arial" w:hAnsi="Arial" w:cs="Arial"/>
            <w:sz w:val="22"/>
            <w:szCs w:val="22"/>
            <w:lang w:val="pt-BR"/>
          </w:rPr>
          <w:t xml:space="preserve"> (REF)</w:t>
        </w:r>
      </w:ins>
      <w:ins w:id="119" w:author="Marcelo Schots" w:date="2010-11-08T10:02:00Z">
        <w:r w:rsidR="00D11D60">
          <w:rPr>
            <w:rFonts w:ascii="Arial" w:hAnsi="Arial" w:cs="Arial"/>
            <w:sz w:val="22"/>
            <w:szCs w:val="22"/>
            <w:lang w:val="pt-BR"/>
          </w:rPr>
          <w:t xml:space="preserve"> e do Google Latitude (REF), disponíveis gratuitamente para a integração com estes serviços.</w:t>
        </w:r>
      </w:ins>
      <w:ins w:id="120" w:author="Marcelo Schots" w:date="2010-11-08T10:03:00Z">
        <w:r w:rsidR="00D11D60">
          <w:rPr>
            <w:rFonts w:ascii="Arial" w:hAnsi="Arial" w:cs="Arial"/>
            <w:sz w:val="22"/>
            <w:szCs w:val="22"/>
            <w:lang w:val="pt-BR"/>
          </w:rPr>
          <w:t xml:space="preserve"> O Google </w:t>
        </w:r>
        <w:proofErr w:type="spellStart"/>
        <w:r w:rsidR="00D11D60">
          <w:rPr>
            <w:rFonts w:ascii="Arial" w:hAnsi="Arial" w:cs="Arial"/>
            <w:sz w:val="22"/>
            <w:szCs w:val="22"/>
            <w:lang w:val="pt-BR"/>
          </w:rPr>
          <w:t>Maps</w:t>
        </w:r>
        <w:proofErr w:type="spellEnd"/>
        <w:r w:rsidR="00D11D60">
          <w:rPr>
            <w:rFonts w:ascii="Arial" w:hAnsi="Arial" w:cs="Arial"/>
            <w:sz w:val="22"/>
            <w:szCs w:val="22"/>
            <w:lang w:val="pt-BR"/>
          </w:rPr>
          <w:t xml:space="preserve"> provê &lt;&lt;falar qual o serviço prestado pelo Google </w:t>
        </w:r>
        <w:proofErr w:type="spellStart"/>
        <w:r w:rsidR="00D11D60">
          <w:rPr>
            <w:rFonts w:ascii="Arial" w:hAnsi="Arial" w:cs="Arial"/>
            <w:sz w:val="22"/>
            <w:szCs w:val="22"/>
            <w:lang w:val="pt-BR"/>
          </w:rPr>
          <w:t>Maps</w:t>
        </w:r>
        <w:proofErr w:type="spellEnd"/>
        <w:r w:rsidR="00D11D60">
          <w:rPr>
            <w:rFonts w:ascii="Arial" w:hAnsi="Arial" w:cs="Arial"/>
            <w:sz w:val="22"/>
            <w:szCs w:val="22"/>
            <w:lang w:val="pt-BR"/>
          </w:rPr>
          <w:t>, independente do nosso contexto&gt;&gt;, enquanto o Google Latitude permite a obtenção da posição do usu</w:t>
        </w:r>
      </w:ins>
      <w:ins w:id="121" w:author="Marcelo Schots" w:date="2010-11-08T10:04:00Z">
        <w:r w:rsidR="00D11D60">
          <w:rPr>
            <w:rFonts w:ascii="Arial" w:hAnsi="Arial" w:cs="Arial"/>
            <w:sz w:val="22"/>
            <w:szCs w:val="22"/>
            <w:lang w:val="pt-BR"/>
          </w:rPr>
          <w:t>ário via GPS e &lt;&lt;</w:t>
        </w:r>
        <w:proofErr w:type="gramStart"/>
        <w:r w:rsidR="00D11D60">
          <w:rPr>
            <w:rFonts w:ascii="Arial" w:hAnsi="Arial" w:cs="Arial"/>
            <w:sz w:val="22"/>
            <w:szCs w:val="22"/>
            <w:lang w:val="pt-BR"/>
          </w:rPr>
          <w:t>...</w:t>
        </w:r>
        <w:proofErr w:type="gramEnd"/>
        <w:r w:rsidR="00D11D60">
          <w:rPr>
            <w:rFonts w:ascii="Arial" w:hAnsi="Arial" w:cs="Arial"/>
            <w:sz w:val="22"/>
            <w:szCs w:val="22"/>
            <w:lang w:val="pt-BR"/>
          </w:rPr>
          <w:t>completar&gt;&gt;.</w:t>
        </w:r>
      </w:ins>
    </w:p>
    <w:p w:rsidR="00D11D60" w:rsidRDefault="00D11D60" w:rsidP="00625140">
      <w:pPr>
        <w:jc w:val="both"/>
        <w:rPr>
          <w:ins w:id="122" w:author="Marcelo Schots" w:date="2010-11-08T10:05:00Z"/>
          <w:rFonts w:ascii="Arial" w:hAnsi="Arial" w:cs="Arial"/>
          <w:sz w:val="22"/>
          <w:szCs w:val="22"/>
          <w:lang w:val="pt-BR"/>
        </w:rPr>
      </w:pPr>
    </w:p>
    <w:p w:rsidR="00D11D60" w:rsidRDefault="00D11D60" w:rsidP="00D11D60">
      <w:pPr>
        <w:numPr>
          <w:ilvl w:val="1"/>
          <w:numId w:val="10"/>
        </w:numPr>
        <w:rPr>
          <w:ins w:id="123" w:author="Marcelo Schots" w:date="2010-11-08T10:05:00Z"/>
          <w:rFonts w:ascii="Arial" w:hAnsi="Arial" w:cs="Arial"/>
          <w:sz w:val="22"/>
          <w:szCs w:val="22"/>
          <w:lang w:val="pt-BR"/>
        </w:rPr>
      </w:pPr>
      <w:ins w:id="124" w:author="Marcelo Schots" w:date="2010-11-08T10:05:00Z">
        <w:r>
          <w:rPr>
            <w:rFonts w:ascii="Arial" w:hAnsi="Arial" w:cs="Arial"/>
            <w:sz w:val="22"/>
            <w:szCs w:val="22"/>
            <w:lang w:val="pt-BR"/>
          </w:rPr>
          <w:t>Resultados Esperados</w:t>
        </w:r>
      </w:ins>
    </w:p>
    <w:p w:rsidR="00D11D60" w:rsidRDefault="00D11D60" w:rsidP="00D11D60">
      <w:pPr>
        <w:rPr>
          <w:ins w:id="125" w:author="Marcelo Schots" w:date="2010-11-08T10:05:00Z"/>
          <w:rFonts w:ascii="Arial" w:hAnsi="Arial" w:cs="Arial"/>
          <w:sz w:val="22"/>
          <w:szCs w:val="22"/>
          <w:lang w:val="pt-BR"/>
        </w:rPr>
      </w:pPr>
    </w:p>
    <w:p w:rsidR="00D11D60" w:rsidRDefault="00D11D60" w:rsidP="00D11D60">
      <w:pPr>
        <w:ind w:firstLine="709"/>
        <w:rPr>
          <w:ins w:id="126" w:author="Marcelo Schots" w:date="2010-11-08T10:10:00Z"/>
          <w:rFonts w:ascii="Arial" w:hAnsi="Arial" w:cs="Arial"/>
          <w:sz w:val="22"/>
          <w:szCs w:val="22"/>
          <w:lang w:val="pt-BR"/>
        </w:rPr>
      </w:pPr>
      <w:ins w:id="127" w:author="Marcelo Schots" w:date="2010-11-08T10:05:00Z">
        <w:r>
          <w:rPr>
            <w:rFonts w:ascii="Arial" w:hAnsi="Arial" w:cs="Arial"/>
            <w:sz w:val="22"/>
            <w:szCs w:val="22"/>
            <w:lang w:val="pt-BR"/>
          </w:rPr>
          <w:t>Como resultados deste projeto, espera-se produzir os seguintes artefa</w:t>
        </w:r>
      </w:ins>
      <w:ins w:id="128" w:author="Marcelo Schots" w:date="2010-11-08T10:06:00Z">
        <w:r>
          <w:rPr>
            <w:rFonts w:ascii="Arial" w:hAnsi="Arial" w:cs="Arial"/>
            <w:sz w:val="22"/>
            <w:szCs w:val="22"/>
            <w:lang w:val="pt-BR"/>
          </w:rPr>
          <w:t>tos:</w:t>
        </w:r>
      </w:ins>
    </w:p>
    <w:p w:rsidR="00F81529" w:rsidRDefault="00F81529" w:rsidP="00D11D60">
      <w:pPr>
        <w:ind w:firstLine="709"/>
        <w:rPr>
          <w:ins w:id="129" w:author="Marcelo Schots" w:date="2010-11-08T10:06:00Z"/>
          <w:rFonts w:ascii="Arial" w:hAnsi="Arial" w:cs="Arial"/>
          <w:sz w:val="22"/>
          <w:szCs w:val="22"/>
          <w:lang w:val="pt-BR"/>
        </w:rPr>
      </w:pPr>
    </w:p>
    <w:p w:rsidR="00D11D60" w:rsidRDefault="00F81529" w:rsidP="00D11D60">
      <w:pPr>
        <w:numPr>
          <w:ilvl w:val="0"/>
          <w:numId w:val="11"/>
        </w:numPr>
        <w:rPr>
          <w:ins w:id="130" w:author="Marcelo Schots" w:date="2010-11-08T10:06:00Z"/>
          <w:rFonts w:ascii="Arial" w:hAnsi="Arial" w:cs="Arial"/>
          <w:sz w:val="22"/>
          <w:szCs w:val="22"/>
          <w:lang w:val="pt-BR"/>
        </w:rPr>
      </w:pPr>
      <w:ins w:id="131" w:author="Marcelo Schots" w:date="2010-11-08T10:10:00Z">
        <w:r>
          <w:rPr>
            <w:rFonts w:ascii="Arial" w:hAnsi="Arial" w:cs="Arial"/>
            <w:sz w:val="22"/>
            <w:szCs w:val="22"/>
            <w:lang w:val="pt-BR"/>
          </w:rPr>
          <w:t>Execut</w:t>
        </w:r>
      </w:ins>
      <w:ins w:id="132" w:author="Marcelo Schots" w:date="2010-11-08T10:11:00Z">
        <w:r>
          <w:rPr>
            <w:rFonts w:ascii="Arial" w:hAnsi="Arial" w:cs="Arial"/>
            <w:sz w:val="22"/>
            <w:szCs w:val="22"/>
            <w:lang w:val="pt-BR"/>
          </w:rPr>
          <w:t>áveis do s</w:t>
        </w:r>
      </w:ins>
      <w:ins w:id="133" w:author="Marcelo Schots" w:date="2010-11-08T10:06:00Z">
        <w:r w:rsidR="00D11D60">
          <w:rPr>
            <w:rFonts w:ascii="Arial" w:hAnsi="Arial" w:cs="Arial"/>
            <w:sz w:val="22"/>
            <w:szCs w:val="22"/>
            <w:lang w:val="pt-BR"/>
          </w:rPr>
          <w:t>istema Onibusca;</w:t>
        </w:r>
      </w:ins>
    </w:p>
    <w:p w:rsidR="00D11D60" w:rsidRDefault="00D11D60" w:rsidP="00D11D60">
      <w:pPr>
        <w:numPr>
          <w:ilvl w:val="0"/>
          <w:numId w:val="11"/>
        </w:numPr>
        <w:rPr>
          <w:ins w:id="134" w:author="Marcelo Schots" w:date="2010-11-08T10:06:00Z"/>
          <w:rFonts w:ascii="Arial" w:hAnsi="Arial" w:cs="Arial"/>
          <w:sz w:val="22"/>
          <w:szCs w:val="22"/>
          <w:lang w:val="pt-BR"/>
        </w:rPr>
      </w:pPr>
      <w:ins w:id="135" w:author="Marcelo Schots" w:date="2010-11-08T10:06:00Z">
        <w:r>
          <w:rPr>
            <w:rFonts w:ascii="Arial" w:hAnsi="Arial" w:cs="Arial"/>
            <w:sz w:val="22"/>
            <w:szCs w:val="22"/>
            <w:lang w:val="pt-BR"/>
          </w:rPr>
          <w:t>Documentação técnica;</w:t>
        </w:r>
      </w:ins>
    </w:p>
    <w:p w:rsidR="00D11D60" w:rsidRDefault="00D11D60" w:rsidP="00D11D60">
      <w:pPr>
        <w:numPr>
          <w:ilvl w:val="0"/>
          <w:numId w:val="11"/>
        </w:numPr>
        <w:rPr>
          <w:ins w:id="136" w:author="Marcelo Schots" w:date="2010-11-08T10:07:00Z"/>
          <w:rFonts w:ascii="Arial" w:hAnsi="Arial" w:cs="Arial"/>
          <w:sz w:val="22"/>
          <w:szCs w:val="22"/>
          <w:lang w:val="pt-BR"/>
        </w:rPr>
      </w:pPr>
      <w:ins w:id="137" w:author="Marcelo Schots" w:date="2010-11-08T10:06:00Z">
        <w:r>
          <w:rPr>
            <w:rFonts w:ascii="Arial" w:hAnsi="Arial" w:cs="Arial"/>
            <w:sz w:val="22"/>
            <w:szCs w:val="22"/>
            <w:lang w:val="pt-BR"/>
          </w:rPr>
          <w:t>Manual do usuário;</w:t>
        </w:r>
      </w:ins>
    </w:p>
    <w:p w:rsidR="00D11D60" w:rsidRDefault="00D11D60" w:rsidP="00D11D60">
      <w:pPr>
        <w:numPr>
          <w:ilvl w:val="0"/>
          <w:numId w:val="11"/>
        </w:numPr>
        <w:rPr>
          <w:ins w:id="138" w:author="Marcelo Schots" w:date="2010-11-08T10:06:00Z"/>
          <w:rFonts w:ascii="Arial" w:hAnsi="Arial" w:cs="Arial"/>
          <w:sz w:val="22"/>
          <w:szCs w:val="22"/>
          <w:lang w:val="pt-BR"/>
        </w:rPr>
      </w:pPr>
      <w:ins w:id="139" w:author="Marcelo Schots" w:date="2010-11-08T10:07:00Z">
        <w:r>
          <w:rPr>
            <w:rFonts w:ascii="Arial" w:hAnsi="Arial" w:cs="Arial"/>
            <w:sz w:val="22"/>
            <w:szCs w:val="22"/>
            <w:lang w:val="pt-BR"/>
          </w:rPr>
          <w:t xml:space="preserve">Relatórios </w:t>
        </w:r>
        <w:r w:rsidR="00F81529">
          <w:rPr>
            <w:rFonts w:ascii="Arial" w:hAnsi="Arial" w:cs="Arial"/>
            <w:sz w:val="22"/>
            <w:szCs w:val="22"/>
            <w:lang w:val="pt-BR"/>
          </w:rPr>
          <w:t xml:space="preserve">bimestrais </w:t>
        </w:r>
        <w:r>
          <w:rPr>
            <w:rFonts w:ascii="Arial" w:hAnsi="Arial" w:cs="Arial"/>
            <w:sz w:val="22"/>
            <w:szCs w:val="22"/>
            <w:lang w:val="pt-BR"/>
          </w:rPr>
          <w:t>de andamento do projeto</w:t>
        </w:r>
        <w:r w:rsidR="00F81529">
          <w:rPr>
            <w:rFonts w:ascii="Arial" w:hAnsi="Arial" w:cs="Arial"/>
            <w:sz w:val="22"/>
            <w:szCs w:val="22"/>
            <w:lang w:val="pt-BR"/>
          </w:rPr>
          <w:t>;</w:t>
        </w:r>
      </w:ins>
    </w:p>
    <w:p w:rsidR="00D11D60" w:rsidRPr="00D11D60" w:rsidRDefault="00D11D60" w:rsidP="00D11D60">
      <w:pPr>
        <w:numPr>
          <w:ilvl w:val="0"/>
          <w:numId w:val="11"/>
        </w:numPr>
        <w:rPr>
          <w:ins w:id="140" w:author="Marcelo Schots" w:date="2010-11-08T10:05:00Z"/>
          <w:rFonts w:ascii="Arial" w:hAnsi="Arial" w:cs="Arial"/>
          <w:sz w:val="22"/>
          <w:szCs w:val="22"/>
          <w:lang w:val="pt-BR"/>
        </w:rPr>
      </w:pPr>
      <w:ins w:id="141" w:author="Marcelo Schots" w:date="2010-11-08T10:06:00Z">
        <w:r>
          <w:rPr>
            <w:rFonts w:ascii="Arial" w:hAnsi="Arial" w:cs="Arial"/>
            <w:sz w:val="22"/>
            <w:szCs w:val="22"/>
            <w:lang w:val="pt-BR"/>
          </w:rPr>
          <w:t>Publicações sobre o trabalho</w:t>
        </w:r>
      </w:ins>
      <w:ins w:id="142" w:author="Marcelo Schots" w:date="2010-11-08T10:11:00Z">
        <w:r w:rsidR="00F81529">
          <w:rPr>
            <w:rFonts w:ascii="Arial" w:hAnsi="Arial" w:cs="Arial"/>
            <w:sz w:val="22"/>
            <w:szCs w:val="22"/>
            <w:lang w:val="pt-BR"/>
          </w:rPr>
          <w:t xml:space="preserve"> em congressos, simpósios etc. que possuam correlação com o tema.</w:t>
        </w:r>
      </w:ins>
    </w:p>
    <w:p w:rsidR="00D11D60" w:rsidRDefault="00D11D60" w:rsidP="0062514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977F7F" w:rsidRDefault="00977F7F" w:rsidP="0062514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977F7F" w:rsidRDefault="00977F7F" w:rsidP="00E86FF5">
      <w:pPr>
        <w:pStyle w:val="Ttulo1"/>
        <w:numPr>
          <w:ilvl w:val="0"/>
          <w:numId w:val="10"/>
        </w:numPr>
        <w:ind w:right="0"/>
        <w:rPr>
          <w:rFonts w:ascii="Arial" w:hAnsi="Arial" w:cs="Arial"/>
          <w:sz w:val="22"/>
          <w:szCs w:val="22"/>
          <w:lang w:val="pt-BR"/>
        </w:rPr>
      </w:pPr>
      <w:r w:rsidRPr="00B772AB">
        <w:rPr>
          <w:rFonts w:ascii="Arial" w:hAnsi="Arial" w:cs="Arial"/>
          <w:sz w:val="22"/>
          <w:szCs w:val="22"/>
          <w:lang w:val="pt-BR"/>
        </w:rPr>
        <w:t>Idealizadores e Parcerias</w:t>
      </w:r>
    </w:p>
    <w:p w:rsidR="00977F7F" w:rsidRPr="00B772AB" w:rsidRDefault="00977F7F" w:rsidP="00977F7F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  <w:lang w:val="pt-BR"/>
        </w:rPr>
      </w:pPr>
      <w:r w:rsidRPr="00B772AB">
        <w:rPr>
          <w:rFonts w:ascii="Arial" w:hAnsi="Arial" w:cs="Arial"/>
          <w:sz w:val="22"/>
          <w:szCs w:val="22"/>
          <w:lang w:val="pt-BR"/>
        </w:rPr>
        <w:t>Parcerias</w:t>
      </w:r>
    </w:p>
    <w:p w:rsidR="00977F7F" w:rsidRDefault="00977F7F" w:rsidP="00977F7F">
      <w:pPr>
        <w:pStyle w:val="PargrafodaLista"/>
        <w:numPr>
          <w:ilvl w:val="0"/>
          <w:numId w:val="5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COPPE/</w:t>
      </w:r>
      <w:r w:rsidRPr="00B772AB">
        <w:rPr>
          <w:rFonts w:ascii="Arial" w:hAnsi="Arial" w:cs="Arial"/>
          <w:sz w:val="22"/>
          <w:szCs w:val="22"/>
          <w:lang w:val="pt-BR"/>
        </w:rPr>
        <w:t>UFRJ</w:t>
      </w:r>
    </w:p>
    <w:p w:rsidR="00977F7F" w:rsidRPr="00B772AB" w:rsidRDefault="00977F7F" w:rsidP="00977F7F">
      <w:pPr>
        <w:pStyle w:val="PargrafodaLista"/>
        <w:numPr>
          <w:ilvl w:val="0"/>
          <w:numId w:val="5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Alunos da UERJ</w:t>
      </w:r>
    </w:p>
    <w:p w:rsidR="00977F7F" w:rsidRDefault="00977F7F" w:rsidP="00977F7F">
      <w:pPr>
        <w:ind w:left="696"/>
        <w:rPr>
          <w:rFonts w:ascii="Arial" w:hAnsi="Arial" w:cs="Arial"/>
          <w:sz w:val="22"/>
          <w:szCs w:val="22"/>
          <w:lang w:val="pt-BR"/>
        </w:rPr>
      </w:pPr>
    </w:p>
    <w:p w:rsidR="00977F7F" w:rsidRPr="00B772AB" w:rsidRDefault="00977F7F" w:rsidP="00977F7F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r w:rsidRPr="00B772AB">
        <w:rPr>
          <w:rFonts w:ascii="Arial" w:hAnsi="Arial" w:cs="Arial"/>
          <w:sz w:val="22"/>
          <w:szCs w:val="22"/>
          <w:lang w:val="pt-BR"/>
        </w:rPr>
        <w:t>Coordenadores</w:t>
      </w:r>
    </w:p>
    <w:p w:rsidR="00977F7F" w:rsidRDefault="00977F7F" w:rsidP="00977F7F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Cláudia Maria Lima Werner – COPPE/UFRJ</w:t>
      </w:r>
    </w:p>
    <w:p w:rsidR="00977F7F" w:rsidRDefault="00977F7F" w:rsidP="00977F7F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B772AB">
        <w:rPr>
          <w:rFonts w:ascii="Arial" w:hAnsi="Arial" w:cs="Arial"/>
          <w:sz w:val="22"/>
          <w:szCs w:val="22"/>
          <w:lang w:val="pt-BR"/>
        </w:rPr>
        <w:t>...</w:t>
      </w:r>
      <w:r>
        <w:rPr>
          <w:rFonts w:ascii="Arial" w:hAnsi="Arial" w:cs="Arial"/>
          <w:sz w:val="22"/>
          <w:szCs w:val="22"/>
          <w:lang w:val="pt-BR"/>
        </w:rPr>
        <w:t xml:space="preserve"> (Alexandre Rojas?) – UERJ</w:t>
      </w:r>
    </w:p>
    <w:p w:rsidR="00977F7F" w:rsidRDefault="00977F7F" w:rsidP="00977F7F">
      <w:pPr>
        <w:ind w:left="696"/>
        <w:rPr>
          <w:rFonts w:ascii="Arial" w:hAnsi="Arial" w:cs="Arial"/>
          <w:sz w:val="22"/>
          <w:szCs w:val="22"/>
          <w:lang w:val="pt-BR"/>
        </w:rPr>
      </w:pPr>
    </w:p>
    <w:p w:rsidR="00977F7F" w:rsidRPr="00B772AB" w:rsidRDefault="00977F7F" w:rsidP="00977F7F">
      <w:pPr>
        <w:pStyle w:val="PargrafodaLista"/>
        <w:numPr>
          <w:ilvl w:val="0"/>
          <w:numId w:val="3"/>
        </w:numPr>
        <w:rPr>
          <w:rFonts w:ascii="Arial" w:hAnsi="Arial" w:cs="Arial"/>
          <w:sz w:val="22"/>
          <w:szCs w:val="22"/>
          <w:lang w:val="pt-BR"/>
        </w:rPr>
      </w:pPr>
      <w:proofErr w:type="gramStart"/>
      <w:r>
        <w:rPr>
          <w:rFonts w:ascii="Arial" w:hAnsi="Arial" w:cs="Arial"/>
          <w:sz w:val="22"/>
          <w:szCs w:val="22"/>
          <w:lang w:val="pt-BR"/>
        </w:rPr>
        <w:t>Sub-c</w:t>
      </w:r>
      <w:r w:rsidRPr="00B772AB">
        <w:rPr>
          <w:rFonts w:ascii="Arial" w:hAnsi="Arial" w:cs="Arial"/>
          <w:sz w:val="22"/>
          <w:szCs w:val="22"/>
          <w:lang w:val="pt-BR"/>
        </w:rPr>
        <w:t>oordenadores</w:t>
      </w:r>
      <w:proofErr w:type="gramEnd"/>
      <w:r>
        <w:rPr>
          <w:rFonts w:ascii="Arial" w:hAnsi="Arial" w:cs="Arial"/>
          <w:sz w:val="22"/>
          <w:szCs w:val="22"/>
          <w:lang w:val="pt-BR"/>
        </w:rPr>
        <w:t xml:space="preserve"> (líderes de projeto)</w:t>
      </w:r>
    </w:p>
    <w:p w:rsidR="00977F7F" w:rsidRDefault="00977F7F" w:rsidP="00977F7F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Victor Silveira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Krause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(UERJ – aluno idealizador do projeto)</w:t>
      </w:r>
    </w:p>
    <w:p w:rsidR="00977F7F" w:rsidRPr="00E63193" w:rsidRDefault="00977F7F" w:rsidP="00977F7F">
      <w:pPr>
        <w:pStyle w:val="PargrafodaLista"/>
        <w:numPr>
          <w:ilvl w:val="0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B772AB">
        <w:rPr>
          <w:rFonts w:ascii="Arial" w:hAnsi="Arial" w:cs="Arial"/>
          <w:sz w:val="22"/>
          <w:szCs w:val="22"/>
          <w:lang w:val="pt-BR"/>
        </w:rPr>
        <w:t xml:space="preserve">Marcelo Schots – </w:t>
      </w:r>
      <w:r>
        <w:rPr>
          <w:rFonts w:ascii="Arial" w:hAnsi="Arial" w:cs="Arial"/>
          <w:sz w:val="22"/>
          <w:szCs w:val="22"/>
          <w:lang w:val="pt-BR"/>
        </w:rPr>
        <w:t xml:space="preserve">COPPE/UFRJ e </w:t>
      </w:r>
      <w:r w:rsidRPr="00B772AB">
        <w:rPr>
          <w:rFonts w:ascii="Arial" w:hAnsi="Arial" w:cs="Arial"/>
          <w:sz w:val="22"/>
          <w:szCs w:val="22"/>
          <w:lang w:val="pt-BR"/>
        </w:rPr>
        <w:t>UERJ</w:t>
      </w:r>
    </w:p>
    <w:p w:rsidR="00977F7F" w:rsidRDefault="00977F7F" w:rsidP="0062514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977F7F" w:rsidRDefault="00977F7F" w:rsidP="0062514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977F7F" w:rsidRDefault="00977F7F" w:rsidP="00625140">
      <w:pPr>
        <w:jc w:val="both"/>
        <w:rPr>
          <w:ins w:id="143" w:author="Marcelo Schots" w:date="2010-11-08T10:14:00Z"/>
          <w:rFonts w:ascii="Arial" w:hAnsi="Arial" w:cs="Arial"/>
          <w:sz w:val="22"/>
          <w:szCs w:val="22"/>
          <w:lang w:val="pt-BR"/>
        </w:rPr>
      </w:pPr>
    </w:p>
    <w:p w:rsidR="00F81529" w:rsidRDefault="00F81529" w:rsidP="00F81529">
      <w:pPr>
        <w:numPr>
          <w:ilvl w:val="0"/>
          <w:numId w:val="6"/>
        </w:numPr>
        <w:rPr>
          <w:ins w:id="144" w:author="Marcelo Schots" w:date="2010-11-08T10:14:00Z"/>
          <w:rFonts w:ascii="Arial" w:hAnsi="Arial" w:cs="Arial"/>
          <w:b/>
          <w:sz w:val="22"/>
          <w:szCs w:val="22"/>
          <w:lang w:val="pt-BR"/>
        </w:rPr>
      </w:pPr>
      <w:ins w:id="145" w:author="Marcelo Schots" w:date="2010-11-08T10:14:00Z">
        <w:r>
          <w:rPr>
            <w:rFonts w:ascii="Arial" w:hAnsi="Arial" w:cs="Arial"/>
            <w:b/>
            <w:sz w:val="22"/>
            <w:szCs w:val="22"/>
            <w:lang w:val="pt-BR"/>
          </w:rPr>
          <w:t>Duração do projeto</w:t>
        </w:r>
      </w:ins>
    </w:p>
    <w:p w:rsidR="00F81529" w:rsidRDefault="00F81529" w:rsidP="00625140">
      <w:pPr>
        <w:jc w:val="both"/>
        <w:rPr>
          <w:ins w:id="146" w:author="Marcelo Schots" w:date="2010-11-08T10:14:00Z"/>
          <w:rFonts w:ascii="Arial" w:hAnsi="Arial" w:cs="Arial"/>
          <w:sz w:val="22"/>
          <w:szCs w:val="22"/>
          <w:lang w:val="pt-BR"/>
        </w:rPr>
      </w:pPr>
    </w:p>
    <w:p w:rsidR="00F81529" w:rsidRDefault="00F81529" w:rsidP="00F81529">
      <w:pPr>
        <w:ind w:firstLine="709"/>
        <w:jc w:val="both"/>
        <w:rPr>
          <w:ins w:id="147" w:author="Marcelo Schots" w:date="2010-11-08T10:14:00Z"/>
          <w:rFonts w:ascii="Arial" w:hAnsi="Arial" w:cs="Arial"/>
          <w:sz w:val="22"/>
          <w:szCs w:val="22"/>
          <w:lang w:val="pt-BR"/>
        </w:rPr>
      </w:pPr>
      <w:ins w:id="148" w:author="Marcelo Schots" w:date="2010-11-08T10:14:00Z">
        <w:r>
          <w:rPr>
            <w:rFonts w:ascii="Arial" w:hAnsi="Arial" w:cs="Arial"/>
            <w:sz w:val="22"/>
            <w:szCs w:val="22"/>
            <w:lang w:val="pt-BR"/>
          </w:rPr>
          <w:t>Estima-se que o projeto Onibusca terá a duração de 24 meses, considerando o seguinte cronograma:</w:t>
        </w:r>
      </w:ins>
    </w:p>
    <w:p w:rsidR="00F81529" w:rsidRDefault="00F81529" w:rsidP="00F81529">
      <w:pPr>
        <w:jc w:val="both"/>
        <w:rPr>
          <w:ins w:id="149" w:author="Marcelo Schots" w:date="2010-11-08T10:15:00Z"/>
          <w:rFonts w:ascii="Arial" w:hAnsi="Arial" w:cs="Arial"/>
          <w:sz w:val="22"/>
          <w:szCs w:val="22"/>
          <w:lang w:val="pt-BR"/>
        </w:rPr>
      </w:pPr>
    </w:p>
    <w:p w:rsidR="00000000" w:rsidRDefault="00F81529">
      <w:pPr>
        <w:jc w:val="center"/>
        <w:rPr>
          <w:ins w:id="150" w:author="Marcelo Schots" w:date="2010-11-08T10:15:00Z"/>
          <w:rFonts w:ascii="Arial" w:hAnsi="Arial" w:cs="Arial"/>
          <w:sz w:val="22"/>
          <w:szCs w:val="22"/>
          <w:lang w:val="pt-BR"/>
        </w:rPr>
        <w:pPrChange w:id="151" w:author="Marcelo Schots" w:date="2010-11-08T10:15:00Z">
          <w:pPr>
            <w:jc w:val="both"/>
          </w:pPr>
        </w:pPrChange>
      </w:pPr>
      <w:ins w:id="152" w:author="Marcelo Schots" w:date="2010-11-08T10:15:00Z">
        <w:r>
          <w:rPr>
            <w:rFonts w:ascii="Arial" w:hAnsi="Arial" w:cs="Arial"/>
            <w:sz w:val="22"/>
            <w:szCs w:val="22"/>
            <w:lang w:val="pt-BR"/>
          </w:rPr>
          <w:t>&lt;&lt;COLOCAR CRONOGRAMA COM BASE NO MODELO QUE ENVIEI; INCLUAM PERÍODO DE TREINAMENTO INICIAL NAS TECNOLOGIAS, DESENVOLVIMENTO DE CADA MÓDULO (UMA LINHA PARA CADA), PERÍODO DE TESTES E SIMULAÇÕES</w:t>
        </w:r>
      </w:ins>
      <w:ins w:id="153" w:author="Marcelo Schots" w:date="2010-11-08T10:16:00Z">
        <w:r>
          <w:rPr>
            <w:rFonts w:ascii="Arial" w:hAnsi="Arial" w:cs="Arial"/>
            <w:sz w:val="22"/>
            <w:szCs w:val="22"/>
            <w:lang w:val="pt-BR"/>
          </w:rPr>
          <w:t xml:space="preserve"> (UMA ÚNICA LINHA, PODEM COLOCAR PELO MENOS UNS TRÊS MESES SÓ NISSO), ELABORAÇÃO DO MANUAL, ELABORAÇÃO DOS RELAT</w:t>
        </w:r>
      </w:ins>
      <w:ins w:id="154" w:author="Marcelo Schots" w:date="2010-11-08T10:17:00Z">
        <w:r>
          <w:rPr>
            <w:rFonts w:ascii="Arial" w:hAnsi="Arial" w:cs="Arial"/>
            <w:sz w:val="22"/>
            <w:szCs w:val="22"/>
            <w:lang w:val="pt-BR"/>
          </w:rPr>
          <w:t>ÓRIOS E O QUE MAIS QUISEREM</w:t>
        </w:r>
      </w:ins>
      <w:ins w:id="155" w:author="Marcelo Schots" w:date="2010-11-08T10:16:00Z">
        <w:r>
          <w:rPr>
            <w:rFonts w:ascii="Arial" w:hAnsi="Arial" w:cs="Arial"/>
            <w:sz w:val="22"/>
            <w:szCs w:val="22"/>
            <w:lang w:val="pt-BR"/>
          </w:rPr>
          <w:t>&gt;&gt;</w:t>
        </w:r>
      </w:ins>
    </w:p>
    <w:p w:rsidR="00F81529" w:rsidRDefault="00F81529" w:rsidP="00F81529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5C65E6" w:rsidRPr="005C65E6" w:rsidDel="00CB47ED" w:rsidRDefault="005C65E6" w:rsidP="00B772AB">
      <w:pPr>
        <w:rPr>
          <w:del w:id="156" w:author="Marcelo Schots" w:date="2010-11-08T10:19:00Z"/>
          <w:rFonts w:ascii="Arial" w:hAnsi="Arial" w:cs="Arial"/>
          <w:sz w:val="22"/>
          <w:szCs w:val="22"/>
          <w:lang w:val="pt-BR"/>
        </w:rPr>
      </w:pPr>
    </w:p>
    <w:p w:rsidR="005C65E6" w:rsidRPr="005C65E6" w:rsidRDefault="005C65E6" w:rsidP="00CB47ED">
      <w:pPr>
        <w:numPr>
          <w:ilvl w:val="0"/>
          <w:numId w:val="6"/>
        </w:numPr>
        <w:rPr>
          <w:rFonts w:ascii="Arial" w:hAnsi="Arial" w:cs="Arial"/>
          <w:b/>
          <w:sz w:val="22"/>
          <w:szCs w:val="22"/>
          <w:lang w:val="pt-BR"/>
        </w:rPr>
      </w:pPr>
      <w:commentRangeStart w:id="157"/>
      <w:r w:rsidRPr="005C65E6">
        <w:rPr>
          <w:rFonts w:ascii="Arial" w:hAnsi="Arial" w:cs="Arial"/>
          <w:b/>
          <w:sz w:val="22"/>
          <w:szCs w:val="22"/>
          <w:lang w:val="pt-BR"/>
        </w:rPr>
        <w:t>Recursos financeiros</w:t>
      </w:r>
      <w:commentRangeEnd w:id="157"/>
      <w:r w:rsidR="00F81529" w:rsidRPr="003636F9">
        <w:rPr>
          <w:rFonts w:ascii="Arial" w:hAnsi="Arial" w:cs="Arial"/>
          <w:b/>
          <w:sz w:val="22"/>
          <w:szCs w:val="22"/>
          <w:lang w:val="pt-BR"/>
        </w:rPr>
        <w:commentReference w:id="157"/>
      </w:r>
    </w:p>
    <w:p w:rsidR="00E86FF5" w:rsidRDefault="005C65E6" w:rsidP="005C65E6">
      <w:pPr>
        <w:rPr>
          <w:rFonts w:ascii="Arial" w:hAnsi="Arial" w:cs="Arial"/>
          <w:sz w:val="22"/>
          <w:szCs w:val="22"/>
          <w:lang w:val="pt-BR"/>
        </w:rPr>
      </w:pPr>
      <w:r w:rsidRPr="005C65E6">
        <w:rPr>
          <w:rFonts w:ascii="Arial" w:hAnsi="Arial" w:cs="Arial"/>
          <w:sz w:val="22"/>
          <w:szCs w:val="22"/>
          <w:lang w:val="pt-BR"/>
        </w:rPr>
        <w:tab/>
      </w:r>
    </w:p>
    <w:p w:rsidR="00E86FF5" w:rsidRDefault="00E86FF5" w:rsidP="00E86FF5">
      <w:pPr>
        <w:rPr>
          <w:rFonts w:ascii="Arial" w:hAnsi="Arial" w:cs="Arial"/>
          <w:b/>
          <w:sz w:val="22"/>
          <w:szCs w:val="22"/>
          <w:lang w:val="pt-BR"/>
        </w:rPr>
      </w:pP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Será necessária a contratação de um servidor web para hospedagem do site/aplicação com suporte a linguagens modernas de desenvolvimento para Web (Java, PHP,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Python</w:t>
      </w:r>
      <w:proofErr w:type="spellEnd"/>
      <w:proofErr w:type="gramStart"/>
      <w:r>
        <w:rPr>
          <w:rFonts w:ascii="Arial" w:hAnsi="Arial" w:cs="Arial"/>
          <w:sz w:val="22"/>
          <w:szCs w:val="22"/>
          <w:lang w:val="pt-BR"/>
        </w:rPr>
        <w:t>, .</w:t>
      </w:r>
      <w:proofErr w:type="gramEnd"/>
      <w:r>
        <w:rPr>
          <w:rFonts w:ascii="Arial" w:hAnsi="Arial" w:cs="Arial"/>
          <w:sz w:val="22"/>
          <w:szCs w:val="22"/>
          <w:lang w:val="pt-BR"/>
        </w:rPr>
        <w:t xml:space="preserve">net, </w:t>
      </w:r>
      <w:proofErr w:type="spellStart"/>
      <w:r w:rsidRPr="003D07BB">
        <w:rPr>
          <w:rFonts w:ascii="Arial" w:hAnsi="Arial" w:cs="Arial"/>
          <w:sz w:val="22"/>
          <w:szCs w:val="22"/>
          <w:highlight w:val="yellow"/>
          <w:lang w:val="pt-BR"/>
        </w:rPr>
        <w:t>etc</w:t>
      </w:r>
      <w:proofErr w:type="spellEnd"/>
      <w:r>
        <w:rPr>
          <w:rFonts w:ascii="Arial" w:hAnsi="Arial" w:cs="Arial"/>
          <w:sz w:val="22"/>
          <w:szCs w:val="22"/>
          <w:lang w:val="pt-BR"/>
        </w:rPr>
        <w:t>).</w:t>
      </w: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lastRenderedPageBreak/>
        <w:t>Não acho q seja necessário a aquisição de servidores próprios para o projeto, mas é interessante estudarmos a viabilidade de utilização ou criação do ambiente em um laboratório acadêmico como forma de caracterizar a natureza do projeto além de gerar um ganho para a própria instituição.</w:t>
      </w: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Analisar custos para contratação de uma licença Premium das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API’s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do Google.</w:t>
      </w: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Custos de Registro de domínio.</w:t>
      </w: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Custo com a aquisição de celulares com dispositivos GPS e navegadores mais modernos que possibilitem teste para o desenvolvimento. Além do custo com a contratação do serviço de dados para os mesmo.</w:t>
      </w: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Custos de aquisição de um equipamento de rastreamento similar ao utilizado por empresas de ônibus para fins de teste e desenvolvimento.</w:t>
      </w: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Custos com viagens a congressos ou fóruns que possam contribuir para o projeto.</w:t>
      </w: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Custos com a contratação de possíveis desenvolvedores, </w:t>
      </w:r>
      <w:r w:rsidRPr="003D07BB">
        <w:rPr>
          <w:rFonts w:ascii="Arial" w:hAnsi="Arial" w:cs="Arial"/>
          <w:sz w:val="22"/>
          <w:szCs w:val="22"/>
          <w:highlight w:val="yellow"/>
          <w:lang w:val="pt-BR"/>
        </w:rPr>
        <w:t>e quem pagará nossas horas? Seria correto ganharmos para produzir algo que poderíamos contratar alguém</w:t>
      </w:r>
      <w:proofErr w:type="gramStart"/>
      <w:r>
        <w:rPr>
          <w:rFonts w:ascii="Arial" w:hAnsi="Arial" w:cs="Arial"/>
          <w:sz w:val="22"/>
          <w:szCs w:val="22"/>
          <w:highlight w:val="yellow"/>
          <w:lang w:val="pt-BR"/>
        </w:rPr>
        <w:t xml:space="preserve">  </w:t>
      </w:r>
      <w:proofErr w:type="gramEnd"/>
      <w:r>
        <w:rPr>
          <w:rFonts w:ascii="Arial" w:hAnsi="Arial" w:cs="Arial"/>
          <w:sz w:val="22"/>
          <w:szCs w:val="22"/>
          <w:highlight w:val="yellow"/>
          <w:lang w:val="pt-BR"/>
        </w:rPr>
        <w:t>(terceiro)</w:t>
      </w:r>
      <w:r w:rsidRPr="003D07BB">
        <w:rPr>
          <w:rFonts w:ascii="Arial" w:hAnsi="Arial" w:cs="Arial"/>
          <w:sz w:val="22"/>
          <w:szCs w:val="22"/>
          <w:highlight w:val="yellow"/>
          <w:lang w:val="pt-BR"/>
        </w:rPr>
        <w:t xml:space="preserve"> para fazê-lo? </w:t>
      </w:r>
      <w:r>
        <w:rPr>
          <w:rFonts w:ascii="Arial" w:hAnsi="Arial" w:cs="Arial"/>
          <w:sz w:val="22"/>
          <w:szCs w:val="22"/>
          <w:highlight w:val="yellow"/>
          <w:lang w:val="pt-BR"/>
        </w:rPr>
        <w:t>Isso seria</w:t>
      </w:r>
      <w:r w:rsidRPr="003D07BB">
        <w:rPr>
          <w:rFonts w:ascii="Arial" w:hAnsi="Arial" w:cs="Arial"/>
          <w:sz w:val="22"/>
          <w:szCs w:val="22"/>
          <w:highlight w:val="yellow"/>
          <w:lang w:val="pt-BR"/>
        </w:rPr>
        <w:t xml:space="preserve"> ética/moralmente incorreto? Digo isso para considerarmos a nossa equipe de desenvolvimento.</w:t>
      </w: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</w:p>
    <w:p w:rsidR="00E86FF5" w:rsidRDefault="00E86FF5" w:rsidP="00E86FF5">
      <w:pPr>
        <w:rPr>
          <w:rFonts w:ascii="Arial" w:hAnsi="Arial" w:cs="Arial"/>
          <w:sz w:val="22"/>
          <w:szCs w:val="22"/>
          <w:lang w:val="pt-BR"/>
        </w:rPr>
      </w:pPr>
      <w:r w:rsidRPr="00662875">
        <w:rPr>
          <w:rFonts w:ascii="Arial" w:hAnsi="Arial" w:cs="Arial"/>
          <w:sz w:val="22"/>
          <w:szCs w:val="22"/>
          <w:highlight w:val="yellow"/>
          <w:lang w:val="pt-BR"/>
        </w:rPr>
        <w:t>Quem seria o agente facilitador do contado da equipe do projeto com as empresas te ônibus?</w:t>
      </w:r>
    </w:p>
    <w:p w:rsidR="00E86FF5" w:rsidRDefault="00E86FF5" w:rsidP="005C65E6">
      <w:pPr>
        <w:rPr>
          <w:rFonts w:ascii="Arial" w:hAnsi="Arial" w:cs="Arial"/>
          <w:sz w:val="22"/>
          <w:szCs w:val="22"/>
          <w:lang w:val="pt-BR"/>
        </w:rPr>
      </w:pPr>
    </w:p>
    <w:p w:rsidR="00E86FF5" w:rsidRPr="00E86FF5" w:rsidRDefault="00E86FF5" w:rsidP="005C65E6">
      <w:pPr>
        <w:rPr>
          <w:rFonts w:ascii="Arial" w:hAnsi="Arial" w:cs="Arial"/>
          <w:sz w:val="22"/>
          <w:szCs w:val="22"/>
          <w:lang w:val="pt-BR"/>
        </w:rPr>
      </w:pPr>
    </w:p>
    <w:p w:rsidR="005C65E6" w:rsidRPr="00E86FF5" w:rsidRDefault="005C65E6" w:rsidP="005C65E6">
      <w:pPr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</w:pPr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 xml:space="preserve">A proposta deve claramente informar os recursos necessários para a execução do projeto. Deverão ser detalhados e justificados os recursos destinados a: </w:t>
      </w:r>
    </w:p>
    <w:p w:rsidR="005C65E6" w:rsidRPr="00E86FF5" w:rsidRDefault="005C65E6" w:rsidP="005C65E6">
      <w:pPr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</w:pPr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>&gt; Equipamentos: Informar a descrição, a quantidade e o valor dos equipamentos e</w:t>
      </w:r>
      <w:proofErr w:type="gramStart"/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 xml:space="preserve">  </w:t>
      </w:r>
      <w:proofErr w:type="gramEnd"/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 xml:space="preserve">software  necessários  para o  trabalho de desenvolvimento; </w:t>
      </w:r>
    </w:p>
    <w:p w:rsidR="005C65E6" w:rsidRPr="00E86FF5" w:rsidRDefault="005C65E6" w:rsidP="005C65E6">
      <w:pPr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</w:pPr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>&gt; Material de consumo:</w:t>
      </w:r>
      <w:proofErr w:type="gramStart"/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 xml:space="preserve">  </w:t>
      </w:r>
      <w:proofErr w:type="gramEnd"/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 xml:space="preserve">Informar  as  categorias de material necessárias ao projeto (material de informática, componentes para montagem de protótipos e confecção de placas, etc.) e o valor a ser gasto com cada uma delas; &gt; Serviços de terceiros: Informar as categorias de  serviços previstas e o valor a ser gasto com cada uma delas; </w:t>
      </w:r>
    </w:p>
    <w:p w:rsidR="005C65E6" w:rsidRPr="00E86FF5" w:rsidRDefault="005C65E6" w:rsidP="005C65E6">
      <w:pPr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</w:pPr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 xml:space="preserve">&gt; Viagens nacionais e internacionais: </w:t>
      </w:r>
    </w:p>
    <w:p w:rsidR="005C65E6" w:rsidRPr="00E86FF5" w:rsidRDefault="005C65E6" w:rsidP="005C65E6">
      <w:pPr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</w:pPr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 xml:space="preserve">   </w:t>
      </w:r>
      <w:proofErr w:type="gramStart"/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>i</w:t>
      </w:r>
      <w:proofErr w:type="gramEnd"/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 xml:space="preserve">. Informar o número de passagens e o número de diárias para cada uma das viagens previstas, assim como seus objetivos, que podem ser os seguintes: (a) realização de reuniões do projeto; (b) testes em outras regiões/laboratórios; (c) visitas a fornecedores e parceiros de desenvolvimento; (d) participação em eventos científicos com apresentação de trabalho; </w:t>
      </w:r>
    </w:p>
    <w:p w:rsidR="005C65E6" w:rsidRPr="00E86FF5" w:rsidRDefault="005C65E6" w:rsidP="005C65E6">
      <w:pPr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</w:pPr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 xml:space="preserve">   ii. Ao longo do desenvolvimento do projeto, o CTIC poderá solicitar, a seu critério, a participação do coordenador e de membros da equipe em reuniões de acompanhamento do projeto e em outros eventos nacionais e internacionais. O CTIC arcará com os custos em tais casos extras; </w:t>
      </w:r>
    </w:p>
    <w:p w:rsidR="005C65E6" w:rsidRPr="00E86FF5" w:rsidRDefault="005C65E6" w:rsidP="005C65E6">
      <w:pPr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</w:pPr>
      <w:r w:rsidRPr="00E86FF5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t>&gt; Pessoal: Descrever os perfis dos membros da equipe que participarão no projeto (não é necessário especificar os nomes, a não ser no caso de tarefas de coordenação), informando função e valor mensal de remuneração. Notar que a carga horária para cada perfil será considerada;</w:t>
      </w:r>
    </w:p>
    <w:p w:rsidR="00D11D60" w:rsidRPr="004E3C6E" w:rsidRDefault="00D11D60" w:rsidP="003636F9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Será necessária a contratação de um servidor web para hospedagem do site/aplicação</w:t>
      </w:r>
    </w:p>
    <w:p w:rsidR="00D11D60" w:rsidRPr="005C65E6" w:rsidRDefault="00D11D60" w:rsidP="005C65E6">
      <w:pPr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</w:pPr>
    </w:p>
    <w:p w:rsidR="005C65E6" w:rsidRPr="005C65E6" w:rsidRDefault="005C65E6" w:rsidP="005C65E6">
      <w:pPr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</w:pPr>
    </w:p>
    <w:p w:rsidR="005C65E6" w:rsidRPr="005C65E6" w:rsidRDefault="005C65E6" w:rsidP="005C65E6">
      <w:pPr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  <w:r w:rsidRPr="005C65E6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8. Testes e avaliação do produto desenvolvido</w:t>
      </w:r>
    </w:p>
    <w:p w:rsidR="005C65E6" w:rsidRPr="005C65E6" w:rsidRDefault="005C65E6" w:rsidP="005C65E6">
      <w:pPr>
        <w:ind w:firstLine="708"/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</w:pPr>
      <w:r w:rsidRPr="005C65E6">
        <w:rPr>
          <w:rFonts w:ascii="Arial" w:hAnsi="Arial" w:cs="Arial"/>
          <w:color w:val="808080" w:themeColor="background1" w:themeShade="80"/>
          <w:sz w:val="22"/>
          <w:szCs w:val="22"/>
          <w:lang w:val="pt-BR"/>
        </w:rPr>
        <w:lastRenderedPageBreak/>
        <w:t>Para cada produto incluído entre aqueles a serem entregues, explicar como o produto será testado e avaliado.</w:t>
      </w:r>
    </w:p>
    <w:sectPr w:rsidR="005C65E6" w:rsidRPr="005C65E6" w:rsidSect="002A3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8" w:author="Marcelo Schots" w:date="2010-11-08T10:33:00Z" w:initials="MS">
    <w:p w:rsidR="00E63193" w:rsidRPr="00E63193" w:rsidRDefault="00E63193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Até lá teremos os títulos </w:t>
      </w:r>
      <w:proofErr w:type="gramStart"/>
      <w:r>
        <w:rPr>
          <w:lang w:val="pt-BR"/>
        </w:rPr>
        <w:t>=)</w:t>
      </w:r>
      <w:proofErr w:type="gramEnd"/>
    </w:p>
  </w:comment>
  <w:comment w:id="157" w:author="Marcelo Schots" w:date="2010-11-08T10:33:00Z" w:initials="MS">
    <w:p w:rsidR="00F81529" w:rsidRDefault="00F81529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URGENTE, colocando item, quantidade e preço numa tabela</w:t>
      </w:r>
    </w:p>
    <w:p w:rsidR="00F81529" w:rsidRDefault="00F81529">
      <w:pPr>
        <w:pStyle w:val="Textodecomentrio"/>
        <w:rPr>
          <w:lang w:val="pt-BR"/>
        </w:rPr>
      </w:pPr>
    </w:p>
    <w:p w:rsidR="00F81529" w:rsidRDefault="00F81529">
      <w:pPr>
        <w:pStyle w:val="Textodecomentrio"/>
        <w:rPr>
          <w:lang w:val="pt-BR"/>
        </w:rPr>
      </w:pPr>
      <w:r>
        <w:rPr>
          <w:lang w:val="pt-BR"/>
        </w:rPr>
        <w:t>Incluir (</w:t>
      </w:r>
      <w:proofErr w:type="gramStart"/>
      <w:r>
        <w:rPr>
          <w:lang w:val="pt-BR"/>
        </w:rPr>
        <w:t>todos os recursos físicos no final do projeto acredito</w:t>
      </w:r>
      <w:proofErr w:type="gramEnd"/>
      <w:r>
        <w:rPr>
          <w:lang w:val="pt-BR"/>
        </w:rPr>
        <w:t xml:space="preserve"> que fiquem com as instituições COPPE e UERJ):</w:t>
      </w:r>
    </w:p>
    <w:p w:rsidR="00F81529" w:rsidRDefault="00F81529">
      <w:pPr>
        <w:pStyle w:val="Textodecomentrio"/>
        <w:rPr>
          <w:lang w:val="pt-BR"/>
        </w:rPr>
      </w:pPr>
      <w:r>
        <w:rPr>
          <w:lang w:val="pt-BR"/>
        </w:rPr>
        <w:t xml:space="preserve">- um celular com </w:t>
      </w:r>
      <w:proofErr w:type="spellStart"/>
      <w:r>
        <w:rPr>
          <w:lang w:val="pt-BR"/>
        </w:rPr>
        <w:t>Android</w:t>
      </w:r>
      <w:proofErr w:type="spellEnd"/>
    </w:p>
    <w:p w:rsidR="00F81529" w:rsidRDefault="00F81529">
      <w:pPr>
        <w:pStyle w:val="Textodecomentrio"/>
        <w:rPr>
          <w:lang w:val="pt-BR"/>
        </w:rPr>
      </w:pPr>
      <w:r>
        <w:rPr>
          <w:lang w:val="pt-BR"/>
        </w:rPr>
        <w:t>- despesas com contratação de bolsistas 20h semanais (estimem bolsa de R$900, acho que é razoável)</w:t>
      </w:r>
      <w:r w:rsidR="00DF3A40">
        <w:rPr>
          <w:lang w:val="pt-BR"/>
        </w:rPr>
        <w:t xml:space="preserve"> – vejam o item “Pessoal” </w:t>
      </w:r>
      <w:r w:rsidR="00DF3A40" w:rsidRPr="00DF3A40">
        <w:rPr>
          <w:i/>
          <w:lang w:val="pt-BR"/>
        </w:rPr>
        <w:t>(Descrever os perfis dos membros da equipe que participarão no projeto (</w:t>
      </w:r>
      <w:r w:rsidR="00DF3A40" w:rsidRPr="003E5E2B">
        <w:rPr>
          <w:b/>
          <w:i/>
          <w:lang w:val="pt-BR"/>
        </w:rPr>
        <w:t>não é necessário especificar os nomes, a não ser no caso de tarefas de coordenação</w:t>
      </w:r>
      <w:r w:rsidR="00DF3A40" w:rsidRPr="00DF3A40">
        <w:rPr>
          <w:i/>
          <w:lang w:val="pt-BR"/>
        </w:rPr>
        <w:t>), informando função e valor mensal de remuneração. Notar que a carga horária para cada perfil será considerada)</w:t>
      </w:r>
    </w:p>
    <w:p w:rsidR="00F81529" w:rsidRDefault="00F81529">
      <w:pPr>
        <w:pStyle w:val="Textodecomentrio"/>
        <w:rPr>
          <w:lang w:val="pt-BR"/>
        </w:rPr>
      </w:pPr>
      <w:r>
        <w:rPr>
          <w:lang w:val="pt-BR"/>
        </w:rPr>
        <w:t>- um notebook</w:t>
      </w:r>
    </w:p>
    <w:p w:rsidR="00F81529" w:rsidRDefault="00F81529">
      <w:pPr>
        <w:pStyle w:val="Textodecomentrio"/>
        <w:rPr>
          <w:lang w:val="pt-BR"/>
        </w:rPr>
      </w:pPr>
      <w:r>
        <w:rPr>
          <w:lang w:val="pt-BR"/>
        </w:rPr>
        <w:t>- cursos nas tecnologias que pretendem utilizar, se acharem que precisam</w:t>
      </w:r>
    </w:p>
    <w:p w:rsidR="00DF3A40" w:rsidRDefault="00DF3A40">
      <w:pPr>
        <w:pStyle w:val="Textodecomentrio"/>
        <w:rPr>
          <w:lang w:val="pt-BR"/>
        </w:rPr>
      </w:pPr>
      <w:r>
        <w:rPr>
          <w:lang w:val="pt-BR"/>
        </w:rPr>
        <w:t>- se precisarem de alguma licença de software (mesmo que seja pro Windows), para uma IDE, qualquer coisa, incluir</w:t>
      </w:r>
    </w:p>
    <w:p w:rsidR="00DF3A40" w:rsidRDefault="00DF3A40">
      <w:pPr>
        <w:pStyle w:val="Textodecomentrio"/>
        <w:rPr>
          <w:lang w:val="pt-BR"/>
        </w:rPr>
      </w:pPr>
      <w:r>
        <w:rPr>
          <w:lang w:val="pt-BR"/>
        </w:rPr>
        <w:t xml:space="preserve">- </w:t>
      </w:r>
      <w:r w:rsidRPr="00DF3A40">
        <w:rPr>
          <w:lang w:val="pt-BR"/>
        </w:rPr>
        <w:t>participação em eventos científicos com apresentação de trabalho</w:t>
      </w:r>
      <w:r>
        <w:rPr>
          <w:lang w:val="pt-BR"/>
        </w:rPr>
        <w:t xml:space="preserve"> (peguem um evento da área, vejam quanto custaria viajar até o local, ficar em hotel e pagar inscrição; eu chutaria uns R$1500 por pessoa/evento)</w:t>
      </w:r>
    </w:p>
    <w:p w:rsidR="00F81529" w:rsidRPr="00F81529" w:rsidRDefault="00F81529">
      <w:pPr>
        <w:pStyle w:val="Textodecomentrio"/>
        <w:rPr>
          <w:lang w:val="pt-BR"/>
        </w:rPr>
      </w:pPr>
      <w:r>
        <w:rPr>
          <w:lang w:val="pt-BR"/>
        </w:rPr>
        <w:t>- etc.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0815"/>
    <w:multiLevelType w:val="hybridMultilevel"/>
    <w:tmpl w:val="7B82BE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F44BE"/>
    <w:multiLevelType w:val="hybridMultilevel"/>
    <w:tmpl w:val="C630AB8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068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F45E48"/>
    <w:multiLevelType w:val="hybridMultilevel"/>
    <w:tmpl w:val="5D922E7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FCA1AC2"/>
    <w:multiLevelType w:val="hybridMultilevel"/>
    <w:tmpl w:val="772063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57F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FA23A7"/>
    <w:multiLevelType w:val="hybridMultilevel"/>
    <w:tmpl w:val="F53E0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134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D8A7821"/>
    <w:multiLevelType w:val="hybridMultilevel"/>
    <w:tmpl w:val="B8F051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6EF57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9C01AF"/>
    <w:multiLevelType w:val="hybridMultilevel"/>
    <w:tmpl w:val="93E08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B92F4F"/>
    <w:multiLevelType w:val="hybridMultilevel"/>
    <w:tmpl w:val="DF44C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815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8"/>
  </w:num>
  <w:num w:numId="5">
    <w:abstractNumId w:val="3"/>
  </w:num>
  <w:num w:numId="6">
    <w:abstractNumId w:val="9"/>
  </w:num>
  <w:num w:numId="7">
    <w:abstractNumId w:val="12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6F0F"/>
    <w:rsid w:val="000037B7"/>
    <w:rsid w:val="000604D8"/>
    <w:rsid w:val="001459A8"/>
    <w:rsid w:val="001730E2"/>
    <w:rsid w:val="00193F5B"/>
    <w:rsid w:val="002A3666"/>
    <w:rsid w:val="00316D52"/>
    <w:rsid w:val="0032554D"/>
    <w:rsid w:val="003636F9"/>
    <w:rsid w:val="00372D9A"/>
    <w:rsid w:val="003B0679"/>
    <w:rsid w:val="003E5E2B"/>
    <w:rsid w:val="004E3C6E"/>
    <w:rsid w:val="005918B4"/>
    <w:rsid w:val="005A2397"/>
    <w:rsid w:val="005B1134"/>
    <w:rsid w:val="005C65E6"/>
    <w:rsid w:val="00625140"/>
    <w:rsid w:val="00686B68"/>
    <w:rsid w:val="006B6F0F"/>
    <w:rsid w:val="00864E8B"/>
    <w:rsid w:val="0095535E"/>
    <w:rsid w:val="00977F7F"/>
    <w:rsid w:val="009A2787"/>
    <w:rsid w:val="00A45EE4"/>
    <w:rsid w:val="00A47C28"/>
    <w:rsid w:val="00AA6EF7"/>
    <w:rsid w:val="00AF18E3"/>
    <w:rsid w:val="00B2369D"/>
    <w:rsid w:val="00B772AB"/>
    <w:rsid w:val="00C91840"/>
    <w:rsid w:val="00CB47ED"/>
    <w:rsid w:val="00CC4661"/>
    <w:rsid w:val="00CE1C5A"/>
    <w:rsid w:val="00D03BC6"/>
    <w:rsid w:val="00D11D60"/>
    <w:rsid w:val="00D71238"/>
    <w:rsid w:val="00DE08DF"/>
    <w:rsid w:val="00DF3A40"/>
    <w:rsid w:val="00E00E6B"/>
    <w:rsid w:val="00E63193"/>
    <w:rsid w:val="00E86FF5"/>
    <w:rsid w:val="00EF0975"/>
    <w:rsid w:val="00F736A5"/>
    <w:rsid w:val="00F81529"/>
    <w:rsid w:val="00FB1EB4"/>
    <w:rsid w:val="00FB776C"/>
    <w:rsid w:val="00FF4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E6B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Ttulo1">
    <w:name w:val="heading 1"/>
    <w:basedOn w:val="Normal"/>
    <w:next w:val="Normal"/>
    <w:link w:val="Ttulo1Char"/>
    <w:qFormat/>
    <w:rsid w:val="00E00E6B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har"/>
    <w:qFormat/>
    <w:rsid w:val="00E00E6B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E00E6B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E00E6B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qFormat/>
    <w:rsid w:val="00E00E6B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Ttulo6">
    <w:name w:val="heading 6"/>
    <w:basedOn w:val="Normal"/>
    <w:next w:val="Normal"/>
    <w:link w:val="Ttulo6Char"/>
    <w:qFormat/>
    <w:rsid w:val="00E00E6B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00E6B"/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customStyle="1" w:styleId="Ttulo2Char">
    <w:name w:val="Título 2 Char"/>
    <w:basedOn w:val="Fontepargpadro"/>
    <w:link w:val="Ttulo2"/>
    <w:rsid w:val="00E00E6B"/>
    <w:rPr>
      <w:b/>
      <w:bCs/>
      <w:i/>
      <w:iCs/>
      <w:color w:val="000000"/>
      <w:sz w:val="28"/>
      <w:szCs w:val="28"/>
      <w:shd w:val="solid" w:color="FFFFFF" w:fill="auto"/>
      <w:lang w:val="ru-RU" w:eastAsia="ru-RU"/>
    </w:rPr>
  </w:style>
  <w:style w:type="character" w:customStyle="1" w:styleId="Ttulo3Char">
    <w:name w:val="Título 3 Char"/>
    <w:basedOn w:val="Fontepargpadro"/>
    <w:link w:val="Ttulo3"/>
    <w:rsid w:val="00E00E6B"/>
    <w:rPr>
      <w:b/>
      <w:bCs/>
      <w:color w:val="000000"/>
      <w:sz w:val="24"/>
      <w:szCs w:val="26"/>
      <w:shd w:val="solid" w:color="FFFFFF" w:fill="auto"/>
      <w:lang w:val="ru-RU" w:eastAsia="ru-RU"/>
    </w:rPr>
  </w:style>
  <w:style w:type="character" w:customStyle="1" w:styleId="Ttulo4Char">
    <w:name w:val="Título 4 Char"/>
    <w:basedOn w:val="Fontepargpadro"/>
    <w:link w:val="Ttulo4"/>
    <w:rsid w:val="00E00E6B"/>
    <w:rPr>
      <w:b/>
      <w:bCs/>
      <w:color w:val="000000"/>
      <w:szCs w:val="28"/>
      <w:shd w:val="solid" w:color="FFFFFF" w:fill="auto"/>
      <w:lang w:val="ru-RU" w:eastAsia="ru-RU"/>
    </w:rPr>
  </w:style>
  <w:style w:type="character" w:customStyle="1" w:styleId="Ttulo5Char">
    <w:name w:val="Título 5 Char"/>
    <w:basedOn w:val="Fontepargpadro"/>
    <w:link w:val="Ttulo5"/>
    <w:rsid w:val="00E00E6B"/>
    <w:rPr>
      <w:b/>
      <w:bCs/>
      <w:i/>
      <w:iCs/>
      <w:color w:val="000000"/>
      <w:sz w:val="16"/>
      <w:szCs w:val="26"/>
      <w:shd w:val="solid" w:color="FFFFFF" w:fill="auto"/>
      <w:lang w:val="ru-RU" w:eastAsia="ru-RU"/>
    </w:rPr>
  </w:style>
  <w:style w:type="character" w:customStyle="1" w:styleId="Ttulo6Char">
    <w:name w:val="Título 6 Char"/>
    <w:basedOn w:val="Fontepargpadro"/>
    <w:link w:val="Ttulo6"/>
    <w:rsid w:val="00E00E6B"/>
    <w:rPr>
      <w:b/>
      <w:bCs/>
      <w:color w:val="000000"/>
      <w:sz w:val="16"/>
      <w:szCs w:val="22"/>
      <w:shd w:val="solid" w:color="FFFFFF" w:fill="auto"/>
      <w:lang w:val="ru-RU" w:eastAsia="ru-RU"/>
    </w:rPr>
  </w:style>
  <w:style w:type="character" w:styleId="Hyperlink">
    <w:name w:val="Hyperlink"/>
    <w:basedOn w:val="Fontepargpadro"/>
    <w:uiPriority w:val="99"/>
    <w:unhideWhenUsed/>
    <w:rsid w:val="00DE08D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772A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9184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184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1840"/>
    <w:rPr>
      <w:color w:val="000000"/>
      <w:shd w:val="solid" w:color="FFFFFF" w:fill="auto"/>
      <w:lang w:val="ru-RU" w:eastAsia="ru-RU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18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184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18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840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globo.globo.com/rio/mat/2010/11/05/consorcios-de-empresas-de-onibus-do-rio-comecam-hoje-tendo-38-da-frota-com-gps-74-com-cameras-922959535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1D8D2-D982-481B-BB9A-088A718A7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1535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8</cp:revision>
  <dcterms:created xsi:type="dcterms:W3CDTF">2010-11-08T01:58:00Z</dcterms:created>
  <dcterms:modified xsi:type="dcterms:W3CDTF">2010-11-08T21:43:00Z</dcterms:modified>
</cp:coreProperties>
</file>