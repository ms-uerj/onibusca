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F0F" w:rsidRPr="006B6F0F" w:rsidRDefault="006B6F0F">
      <w:pPr>
        <w:rPr>
          <w:rFonts w:ascii="Arial" w:hAnsi="Arial" w:cs="Arial"/>
          <w:b/>
          <w:sz w:val="22"/>
          <w:szCs w:val="22"/>
          <w:lang w:val="pt-BR"/>
        </w:rPr>
      </w:pPr>
    </w:p>
    <w:p w:rsidR="006B6F0F" w:rsidRPr="006B6F0F" w:rsidRDefault="006B6F0F" w:rsidP="006B6F0F">
      <w:pPr>
        <w:jc w:val="center"/>
        <w:rPr>
          <w:rFonts w:ascii="Arial" w:hAnsi="Arial" w:cs="Arial"/>
          <w:b/>
          <w:sz w:val="22"/>
          <w:szCs w:val="22"/>
          <w:lang w:val="pt-BR"/>
        </w:rPr>
      </w:pPr>
      <w:r w:rsidRPr="006B6F0F">
        <w:rPr>
          <w:rFonts w:ascii="Arial" w:hAnsi="Arial" w:cs="Arial"/>
          <w:b/>
          <w:sz w:val="22"/>
          <w:szCs w:val="22"/>
          <w:lang w:val="pt-BR"/>
        </w:rPr>
        <w:t>Projeto Onibusca:</w:t>
      </w:r>
    </w:p>
    <w:p w:rsidR="006B6F0F" w:rsidRDefault="006B6F0F" w:rsidP="006B6F0F">
      <w:pPr>
        <w:jc w:val="center"/>
        <w:rPr>
          <w:rFonts w:ascii="Arial" w:hAnsi="Arial" w:cs="Arial"/>
          <w:b/>
          <w:sz w:val="22"/>
          <w:szCs w:val="22"/>
          <w:lang w:val="pt-BR"/>
        </w:rPr>
      </w:pPr>
      <w:r w:rsidRPr="006B6F0F">
        <w:rPr>
          <w:rFonts w:ascii="Arial" w:hAnsi="Arial" w:cs="Arial"/>
          <w:b/>
          <w:sz w:val="22"/>
          <w:szCs w:val="22"/>
          <w:lang w:val="pt-BR"/>
        </w:rPr>
        <w:t>Sistema para Localização de Ônibus Urbanos</w:t>
      </w:r>
    </w:p>
    <w:p w:rsidR="006B6F0F" w:rsidRDefault="006B6F0F" w:rsidP="006B6F0F">
      <w:pPr>
        <w:jc w:val="center"/>
        <w:rPr>
          <w:rFonts w:ascii="Arial" w:hAnsi="Arial" w:cs="Arial"/>
          <w:b/>
          <w:sz w:val="22"/>
          <w:szCs w:val="22"/>
          <w:lang w:val="pt-BR"/>
        </w:rPr>
      </w:pPr>
    </w:p>
    <w:p w:rsidR="006B6F0F" w:rsidRDefault="006B6F0F" w:rsidP="006B6F0F">
      <w:pPr>
        <w:jc w:val="center"/>
        <w:rPr>
          <w:rFonts w:ascii="Arial" w:hAnsi="Arial" w:cs="Arial"/>
          <w:b/>
          <w:sz w:val="22"/>
          <w:szCs w:val="22"/>
          <w:lang w:val="pt-BR"/>
        </w:rPr>
      </w:pPr>
    </w:p>
    <w:p w:rsidR="005918B4" w:rsidRDefault="005918B4" w:rsidP="006B6F0F">
      <w:pPr>
        <w:jc w:val="center"/>
        <w:rPr>
          <w:rFonts w:ascii="Arial" w:hAnsi="Arial" w:cs="Arial"/>
          <w:b/>
          <w:sz w:val="22"/>
          <w:szCs w:val="22"/>
          <w:lang w:val="pt-BR"/>
        </w:rPr>
      </w:pPr>
      <w:r>
        <w:rPr>
          <w:rFonts w:ascii="Arial" w:hAnsi="Arial" w:cs="Arial"/>
          <w:b/>
          <w:sz w:val="22"/>
          <w:szCs w:val="22"/>
          <w:lang w:val="pt-BR"/>
        </w:rPr>
        <w:t>Coordenador</w:t>
      </w:r>
      <w:r w:rsidR="00C91840">
        <w:rPr>
          <w:rFonts w:ascii="Arial" w:hAnsi="Arial" w:cs="Arial"/>
          <w:b/>
          <w:sz w:val="22"/>
          <w:szCs w:val="22"/>
          <w:lang w:val="pt-BR"/>
        </w:rPr>
        <w:t>es</w:t>
      </w:r>
    </w:p>
    <w:p w:rsidR="005918B4" w:rsidRDefault="00C91840" w:rsidP="006B6F0F">
      <w:pPr>
        <w:jc w:val="center"/>
        <w:rPr>
          <w:rFonts w:ascii="Arial" w:hAnsi="Arial" w:cs="Arial"/>
          <w:sz w:val="22"/>
          <w:szCs w:val="22"/>
          <w:lang w:val="pt-BR"/>
        </w:rPr>
      </w:pPr>
      <w:r>
        <w:rPr>
          <w:rFonts w:ascii="Arial" w:hAnsi="Arial" w:cs="Arial"/>
          <w:sz w:val="22"/>
          <w:szCs w:val="22"/>
          <w:lang w:val="pt-BR"/>
        </w:rPr>
        <w:t>Cláudia Maria Lima Werner – COPPE/UFRJ</w:t>
      </w:r>
    </w:p>
    <w:p w:rsidR="00C91840" w:rsidRPr="00C91840" w:rsidRDefault="00C91840" w:rsidP="006B6F0F">
      <w:pPr>
        <w:jc w:val="center"/>
        <w:rPr>
          <w:rFonts w:ascii="Arial" w:hAnsi="Arial" w:cs="Arial"/>
          <w:sz w:val="22"/>
          <w:szCs w:val="22"/>
          <w:lang w:val="pt-BR"/>
        </w:rPr>
      </w:pPr>
      <w:r>
        <w:rPr>
          <w:rFonts w:ascii="Arial" w:hAnsi="Arial" w:cs="Arial"/>
          <w:sz w:val="22"/>
          <w:szCs w:val="22"/>
          <w:lang w:val="pt-BR"/>
        </w:rPr>
        <w:t>UERJ</w:t>
      </w:r>
    </w:p>
    <w:p w:rsidR="006B6F0F" w:rsidRDefault="00DE08DF" w:rsidP="006B6F0F">
      <w:pPr>
        <w:jc w:val="center"/>
        <w:rPr>
          <w:rFonts w:ascii="Arial" w:hAnsi="Arial" w:cs="Arial"/>
          <w:b/>
          <w:sz w:val="22"/>
          <w:szCs w:val="22"/>
          <w:lang w:val="pt-BR"/>
        </w:rPr>
      </w:pPr>
      <w:r>
        <w:rPr>
          <w:rFonts w:ascii="Arial" w:hAnsi="Arial" w:cs="Arial"/>
          <w:b/>
          <w:sz w:val="22"/>
          <w:szCs w:val="22"/>
          <w:lang w:val="pt-BR"/>
        </w:rPr>
        <w:tab/>
      </w:r>
    </w:p>
    <w:p w:rsidR="00DE08DF" w:rsidRPr="00625140" w:rsidRDefault="00DE08DF" w:rsidP="006B6F0F">
      <w:pPr>
        <w:jc w:val="center"/>
        <w:rPr>
          <w:rFonts w:ascii="Arial" w:hAnsi="Arial" w:cs="Arial"/>
          <w:sz w:val="22"/>
          <w:szCs w:val="22"/>
          <w:lang w:val="pt-BR"/>
        </w:rPr>
      </w:pPr>
      <w:r w:rsidRPr="00DE08DF">
        <w:rPr>
          <w:rFonts w:ascii="Arial" w:hAnsi="Arial" w:cs="Arial"/>
          <w:sz w:val="22"/>
          <w:szCs w:val="22"/>
          <w:lang w:val="pt-BR"/>
        </w:rPr>
        <w:t>Linha de Pesquisa</w:t>
      </w:r>
      <w:r>
        <w:rPr>
          <w:rFonts w:ascii="Arial" w:hAnsi="Arial" w:cs="Arial"/>
          <w:sz w:val="22"/>
          <w:szCs w:val="22"/>
          <w:lang w:val="pt-BR"/>
        </w:rPr>
        <w:t xml:space="preserve">: Cidades </w:t>
      </w:r>
      <w:r w:rsidRPr="00DE08DF">
        <w:rPr>
          <w:rFonts w:ascii="Arial" w:hAnsi="Arial" w:cs="Arial"/>
          <w:sz w:val="22"/>
          <w:szCs w:val="22"/>
          <w:lang w:val="pt-BR"/>
        </w:rPr>
        <w:t xml:space="preserve">Inteligentes, </w:t>
      </w:r>
      <w:r w:rsidRPr="00DE08DF">
        <w:rPr>
          <w:rFonts w:ascii="Arial" w:hAnsi="Arial" w:cs="Arial"/>
          <w:sz w:val="22"/>
          <w:szCs w:val="22"/>
        </w:rPr>
        <w:t>Sistem</w:t>
      </w:r>
      <w:r>
        <w:rPr>
          <w:rFonts w:ascii="Arial" w:hAnsi="Arial" w:cs="Arial"/>
          <w:sz w:val="22"/>
          <w:szCs w:val="22"/>
        </w:rPr>
        <w:t>as Inteligentes de Transporte</w:t>
      </w:r>
      <w:r>
        <w:rPr>
          <w:rFonts w:ascii="Arial" w:hAnsi="Arial" w:cs="Arial"/>
          <w:sz w:val="22"/>
          <w:szCs w:val="22"/>
          <w:lang w:val="pt-BR"/>
        </w:rPr>
        <w:t xml:space="preserve"> </w:t>
      </w:r>
      <w:r w:rsidR="00625140">
        <w:rPr>
          <w:rFonts w:ascii="Arial" w:hAnsi="Arial" w:cs="Arial"/>
          <w:sz w:val="22"/>
          <w:szCs w:val="22"/>
          <w:lang w:val="pt-BR"/>
        </w:rPr>
        <w:t>–</w:t>
      </w:r>
      <w:r>
        <w:rPr>
          <w:rFonts w:ascii="Arial" w:hAnsi="Arial" w:cs="Arial"/>
          <w:sz w:val="22"/>
          <w:szCs w:val="22"/>
          <w:lang w:val="pt-BR"/>
        </w:rPr>
        <w:t xml:space="preserve"> </w:t>
      </w:r>
      <w:r w:rsidRPr="00DE08DF">
        <w:rPr>
          <w:rFonts w:ascii="Arial" w:hAnsi="Arial" w:cs="Arial"/>
          <w:sz w:val="22"/>
          <w:szCs w:val="22"/>
        </w:rPr>
        <w:t>ITS</w:t>
      </w:r>
    </w:p>
    <w:p w:rsidR="00DE08DF" w:rsidRDefault="00DE08DF" w:rsidP="006B6F0F">
      <w:pPr>
        <w:jc w:val="center"/>
        <w:rPr>
          <w:rFonts w:ascii="Arial" w:hAnsi="Arial" w:cs="Arial"/>
          <w:sz w:val="22"/>
          <w:szCs w:val="22"/>
          <w:lang w:val="pt-BR"/>
        </w:rPr>
      </w:pPr>
    </w:p>
    <w:p w:rsidR="00DE08DF" w:rsidRDefault="00DE08DF" w:rsidP="006B6F0F">
      <w:pPr>
        <w:jc w:val="center"/>
        <w:rPr>
          <w:rFonts w:ascii="Arial" w:hAnsi="Arial" w:cs="Arial"/>
          <w:sz w:val="22"/>
          <w:szCs w:val="22"/>
          <w:lang w:val="pt-BR"/>
        </w:rPr>
      </w:pPr>
    </w:p>
    <w:p w:rsidR="00DE08DF" w:rsidRDefault="00DE08DF" w:rsidP="006B6F0F">
      <w:pPr>
        <w:jc w:val="center"/>
        <w:rPr>
          <w:rFonts w:ascii="Arial" w:hAnsi="Arial" w:cs="Arial"/>
          <w:sz w:val="22"/>
          <w:szCs w:val="22"/>
          <w:lang w:val="pt-BR"/>
        </w:rPr>
      </w:pPr>
      <w:r>
        <w:rPr>
          <w:rFonts w:ascii="Arial" w:hAnsi="Arial" w:cs="Arial"/>
          <w:sz w:val="22"/>
          <w:szCs w:val="22"/>
          <w:lang w:val="pt-BR"/>
        </w:rPr>
        <w:t>RESUMO</w:t>
      </w:r>
    </w:p>
    <w:p w:rsidR="00C91840" w:rsidRDefault="00C91840" w:rsidP="00C91840">
      <w:pPr>
        <w:jc w:val="both"/>
        <w:rPr>
          <w:rFonts w:ascii="Arial" w:hAnsi="Arial" w:cs="Arial"/>
          <w:sz w:val="22"/>
          <w:szCs w:val="22"/>
          <w:lang w:val="pt-BR"/>
        </w:rPr>
      </w:pPr>
    </w:p>
    <w:p w:rsidR="00316D52" w:rsidRDefault="00ED162E" w:rsidP="000275CE">
      <w:pPr>
        <w:jc w:val="both"/>
        <w:rPr>
          <w:rFonts w:ascii="Arial" w:hAnsi="Arial" w:cs="Arial"/>
          <w:sz w:val="22"/>
          <w:szCs w:val="22"/>
          <w:lang w:val="pt-BR"/>
        </w:rPr>
      </w:pPr>
      <w:r>
        <w:rPr>
          <w:rFonts w:ascii="Arial" w:hAnsi="Arial" w:cs="Arial"/>
          <w:sz w:val="22"/>
          <w:szCs w:val="22"/>
          <w:lang w:val="pt-BR"/>
        </w:rPr>
        <w:t>O objetivo deste projeto é</w:t>
      </w:r>
      <w:r w:rsidR="00DE08DF">
        <w:rPr>
          <w:rFonts w:ascii="Arial" w:hAnsi="Arial" w:cs="Arial"/>
          <w:sz w:val="22"/>
          <w:szCs w:val="22"/>
          <w:lang w:val="pt-BR"/>
        </w:rPr>
        <w:t xml:space="preserve"> desenvolver</w:t>
      </w:r>
      <w:r w:rsidR="00C91840">
        <w:rPr>
          <w:rFonts w:ascii="Arial" w:hAnsi="Arial" w:cs="Arial"/>
          <w:sz w:val="22"/>
          <w:szCs w:val="22"/>
          <w:lang w:val="pt-BR"/>
        </w:rPr>
        <w:t xml:space="preserve"> um</w:t>
      </w:r>
      <w:r w:rsidR="00FF4EA6">
        <w:rPr>
          <w:rFonts w:ascii="Arial" w:hAnsi="Arial" w:cs="Arial"/>
          <w:sz w:val="22"/>
          <w:szCs w:val="22"/>
          <w:lang w:val="pt-BR"/>
        </w:rPr>
        <w:t xml:space="preserve"> sistema</w:t>
      </w:r>
      <w:r w:rsidR="0032554D">
        <w:rPr>
          <w:rFonts w:ascii="Arial" w:hAnsi="Arial" w:cs="Arial"/>
          <w:sz w:val="22"/>
          <w:szCs w:val="22"/>
          <w:lang w:val="pt-BR"/>
        </w:rPr>
        <w:t xml:space="preserve"> </w:t>
      </w:r>
      <w:r w:rsidR="00FF4EA6">
        <w:rPr>
          <w:rFonts w:ascii="Arial" w:hAnsi="Arial" w:cs="Arial"/>
          <w:sz w:val="22"/>
          <w:szCs w:val="22"/>
          <w:lang w:val="pt-BR"/>
        </w:rPr>
        <w:t>por meio</w:t>
      </w:r>
      <w:r w:rsidR="00C91840">
        <w:rPr>
          <w:rFonts w:ascii="Arial" w:hAnsi="Arial" w:cs="Arial"/>
          <w:sz w:val="22"/>
          <w:szCs w:val="22"/>
          <w:lang w:val="pt-BR"/>
        </w:rPr>
        <w:t xml:space="preserve"> </w:t>
      </w:r>
      <w:r w:rsidR="00FF4EA6">
        <w:rPr>
          <w:rFonts w:ascii="Arial" w:hAnsi="Arial" w:cs="Arial"/>
          <w:sz w:val="22"/>
          <w:szCs w:val="22"/>
          <w:lang w:val="pt-BR"/>
        </w:rPr>
        <w:t xml:space="preserve">do qual um </w:t>
      </w:r>
      <w:r w:rsidR="0032554D">
        <w:rPr>
          <w:rFonts w:ascii="Arial" w:hAnsi="Arial" w:cs="Arial"/>
          <w:sz w:val="22"/>
          <w:szCs w:val="22"/>
          <w:lang w:val="pt-BR"/>
        </w:rPr>
        <w:t xml:space="preserve">usuário </w:t>
      </w:r>
      <w:r w:rsidR="00FF4EA6">
        <w:rPr>
          <w:rFonts w:ascii="Arial" w:hAnsi="Arial" w:cs="Arial"/>
          <w:sz w:val="22"/>
          <w:szCs w:val="22"/>
          <w:lang w:val="pt-BR"/>
        </w:rPr>
        <w:t xml:space="preserve">possa </w:t>
      </w:r>
      <w:r w:rsidR="0032554D">
        <w:rPr>
          <w:rFonts w:ascii="Arial" w:hAnsi="Arial" w:cs="Arial"/>
          <w:sz w:val="22"/>
          <w:szCs w:val="22"/>
          <w:lang w:val="pt-BR"/>
        </w:rPr>
        <w:t xml:space="preserve">consultar a localização aproximada e o tempo estimado para seu ônibus chegar ao ponto de ônibus em que ele o aguarda. </w:t>
      </w:r>
      <w:r w:rsidR="00FF4EA6">
        <w:rPr>
          <w:rFonts w:ascii="Arial" w:hAnsi="Arial" w:cs="Arial"/>
          <w:sz w:val="22"/>
          <w:szCs w:val="22"/>
          <w:lang w:val="pt-BR"/>
        </w:rPr>
        <w:t>O sistema será acessível via web e dispositivos móveis (e.g., celulares).</w:t>
      </w:r>
      <w:r w:rsidR="005B1134">
        <w:rPr>
          <w:rFonts w:ascii="Arial" w:hAnsi="Arial" w:cs="Arial"/>
          <w:sz w:val="22"/>
          <w:szCs w:val="22"/>
          <w:lang w:val="pt-BR"/>
        </w:rPr>
        <w:t xml:space="preserve"> Como </w:t>
      </w:r>
      <w:del w:id="0" w:author="Victor" w:date="2010-11-13T14:24:00Z">
        <w:r w:rsidR="005B1134" w:rsidDel="00ED162E">
          <w:rPr>
            <w:rFonts w:ascii="Arial" w:hAnsi="Arial" w:cs="Arial"/>
            <w:sz w:val="22"/>
            <w:szCs w:val="22"/>
            <w:lang w:val="pt-BR"/>
          </w:rPr>
          <w:delText xml:space="preserve">um </w:delText>
        </w:r>
      </w:del>
      <w:r w:rsidR="005B1134">
        <w:rPr>
          <w:rFonts w:ascii="Arial" w:hAnsi="Arial" w:cs="Arial"/>
          <w:sz w:val="22"/>
          <w:szCs w:val="22"/>
          <w:lang w:val="pt-BR"/>
        </w:rPr>
        <w:t>objetivo secundário</w:t>
      </w:r>
      <w:ins w:id="1" w:author="Victor" w:date="2010-11-13T14:24:00Z">
        <w:r>
          <w:rPr>
            <w:rFonts w:ascii="Arial" w:hAnsi="Arial" w:cs="Arial"/>
            <w:sz w:val="22"/>
            <w:szCs w:val="22"/>
            <w:lang w:val="pt-BR"/>
          </w:rPr>
          <w:t>,</w:t>
        </w:r>
      </w:ins>
      <w:r w:rsidR="005B1134">
        <w:rPr>
          <w:rFonts w:ascii="Arial" w:hAnsi="Arial" w:cs="Arial"/>
          <w:sz w:val="22"/>
          <w:szCs w:val="22"/>
          <w:lang w:val="pt-BR"/>
        </w:rPr>
        <w:t xml:space="preserve"> o sistema também sugeriria ao usuário as melhores opções de ônibus e trajetos que ele poderia tomar.</w:t>
      </w:r>
    </w:p>
    <w:p w:rsidR="005B1134" w:rsidRDefault="005B1134" w:rsidP="000275CE">
      <w:pPr>
        <w:jc w:val="both"/>
        <w:rPr>
          <w:rFonts w:ascii="Arial" w:hAnsi="Arial" w:cs="Arial"/>
          <w:sz w:val="22"/>
          <w:szCs w:val="22"/>
          <w:lang w:val="pt-BR"/>
        </w:rPr>
      </w:pPr>
    </w:p>
    <w:p w:rsidR="00316D52" w:rsidRDefault="00316D52" w:rsidP="000275CE">
      <w:pPr>
        <w:jc w:val="both"/>
        <w:rPr>
          <w:rFonts w:ascii="Arial" w:hAnsi="Arial" w:cs="Arial"/>
          <w:sz w:val="22"/>
          <w:szCs w:val="22"/>
          <w:lang w:val="pt-BR"/>
        </w:rPr>
      </w:pPr>
    </w:p>
    <w:p w:rsidR="00175D23" w:rsidRPr="00754247" w:rsidRDefault="00625140" w:rsidP="00754247">
      <w:pPr>
        <w:numPr>
          <w:ilvl w:val="0"/>
          <w:numId w:val="6"/>
        </w:numPr>
        <w:spacing w:before="120" w:after="120"/>
        <w:ind w:left="357" w:hanging="357"/>
        <w:jc w:val="both"/>
        <w:rPr>
          <w:rFonts w:ascii="Arial" w:hAnsi="Arial" w:cs="Arial"/>
          <w:b/>
          <w:szCs w:val="22"/>
          <w:lang w:val="pt-BR"/>
        </w:rPr>
      </w:pPr>
      <w:r w:rsidRPr="00754247">
        <w:rPr>
          <w:rFonts w:ascii="Arial" w:hAnsi="Arial" w:cs="Arial"/>
          <w:b/>
          <w:szCs w:val="22"/>
          <w:lang w:val="pt-BR"/>
        </w:rPr>
        <w:t>Sumário Executivo</w:t>
      </w:r>
    </w:p>
    <w:p w:rsidR="00175D23" w:rsidRPr="00754247" w:rsidRDefault="00625140" w:rsidP="00754247">
      <w:pPr>
        <w:numPr>
          <w:ilvl w:val="1"/>
          <w:numId w:val="6"/>
        </w:numPr>
        <w:spacing w:before="120" w:after="120"/>
        <w:ind w:left="788" w:hanging="431"/>
        <w:jc w:val="both"/>
        <w:rPr>
          <w:rFonts w:ascii="Arial" w:hAnsi="Arial" w:cs="Arial"/>
          <w:b/>
          <w:sz w:val="22"/>
          <w:szCs w:val="22"/>
          <w:lang w:val="pt-BR"/>
        </w:rPr>
      </w:pPr>
      <w:r w:rsidRPr="00754247">
        <w:rPr>
          <w:rFonts w:ascii="Arial" w:hAnsi="Arial" w:cs="Arial"/>
          <w:b/>
          <w:sz w:val="22"/>
          <w:szCs w:val="22"/>
          <w:lang w:val="pt-BR"/>
        </w:rPr>
        <w:t>Relevância do projeto</w:t>
      </w:r>
    </w:p>
    <w:p w:rsidR="000037B7" w:rsidRDefault="000037B7" w:rsidP="000275CE">
      <w:pPr>
        <w:ind w:left="360"/>
        <w:jc w:val="both"/>
        <w:rPr>
          <w:rFonts w:ascii="Arial" w:hAnsi="Arial" w:cs="Arial"/>
          <w:sz w:val="22"/>
          <w:szCs w:val="22"/>
          <w:lang w:val="pt-BR"/>
        </w:rPr>
      </w:pPr>
      <w:r>
        <w:rPr>
          <w:rFonts w:ascii="Arial" w:hAnsi="Arial" w:cs="Arial"/>
          <w:sz w:val="22"/>
          <w:szCs w:val="22"/>
          <w:lang w:val="pt-BR"/>
        </w:rPr>
        <w:t xml:space="preserve">Um </w:t>
      </w:r>
      <w:del w:id="2" w:author="Victor" w:date="2010-11-13T14:25:00Z">
        <w:r w:rsidDel="00ED162E">
          <w:rPr>
            <w:rFonts w:ascii="Arial" w:hAnsi="Arial" w:cs="Arial"/>
            <w:sz w:val="22"/>
            <w:szCs w:val="22"/>
            <w:lang w:val="pt-BR"/>
          </w:rPr>
          <w:delText>dois</w:delText>
        </w:r>
      </w:del>
      <w:ins w:id="3" w:author="Victor" w:date="2010-11-13T14:25:00Z">
        <w:r w:rsidR="00ED162E">
          <w:rPr>
            <w:rFonts w:ascii="Arial" w:hAnsi="Arial" w:cs="Arial"/>
            <w:sz w:val="22"/>
            <w:szCs w:val="22"/>
            <w:lang w:val="pt-BR"/>
          </w:rPr>
          <w:t xml:space="preserve"> dos</w:t>
        </w:r>
      </w:ins>
      <w:r>
        <w:rPr>
          <w:rFonts w:ascii="Arial" w:hAnsi="Arial" w:cs="Arial"/>
          <w:sz w:val="22"/>
          <w:szCs w:val="22"/>
          <w:lang w:val="pt-BR"/>
        </w:rPr>
        <w:t xml:space="preserve"> fatores </w:t>
      </w:r>
      <w:r w:rsidR="000275CE">
        <w:rPr>
          <w:rFonts w:ascii="Arial" w:hAnsi="Arial" w:cs="Arial"/>
          <w:sz w:val="22"/>
          <w:szCs w:val="22"/>
          <w:lang w:val="pt-BR"/>
        </w:rPr>
        <w:t>incômodos aos</w:t>
      </w:r>
      <w:r>
        <w:rPr>
          <w:rFonts w:ascii="Arial" w:hAnsi="Arial" w:cs="Arial"/>
          <w:sz w:val="22"/>
          <w:szCs w:val="22"/>
          <w:lang w:val="pt-BR"/>
        </w:rPr>
        <w:t xml:space="preserve"> usuários de ônibus urbanos é a incerteza ou o total desconhecimento de quando o seu ônibus irá passar no ponto</w:t>
      </w:r>
      <w:ins w:id="4" w:author="Victor" w:date="2010-11-13T16:10:00Z">
        <w:r w:rsidR="001B0A9B">
          <w:rPr>
            <w:rFonts w:ascii="Arial" w:hAnsi="Arial" w:cs="Arial"/>
            <w:sz w:val="22"/>
            <w:szCs w:val="22"/>
            <w:lang w:val="pt-BR"/>
          </w:rPr>
          <w:t xml:space="preserve"> em que se encontra</w:t>
        </w:r>
      </w:ins>
      <w:r>
        <w:rPr>
          <w:rFonts w:ascii="Arial" w:hAnsi="Arial" w:cs="Arial"/>
          <w:sz w:val="22"/>
          <w:szCs w:val="22"/>
          <w:lang w:val="pt-BR"/>
        </w:rPr>
        <w:t xml:space="preserve">. Muitas vezes esse tempo é muito maior </w:t>
      </w:r>
      <w:ins w:id="5" w:author="Victor" w:date="2010-11-13T16:11:00Z">
        <w:r w:rsidR="001B0A9B">
          <w:rPr>
            <w:rFonts w:ascii="Arial" w:hAnsi="Arial" w:cs="Arial"/>
            <w:sz w:val="22"/>
            <w:szCs w:val="22"/>
            <w:lang w:val="pt-BR"/>
          </w:rPr>
          <w:t>d</w:t>
        </w:r>
      </w:ins>
      <w:r>
        <w:rPr>
          <w:rFonts w:ascii="Arial" w:hAnsi="Arial" w:cs="Arial"/>
          <w:sz w:val="22"/>
          <w:szCs w:val="22"/>
          <w:lang w:val="pt-BR"/>
        </w:rPr>
        <w:t>o que o usual, porém o usuário continua a aguardar um determinado ônibus</w:t>
      </w:r>
      <w:ins w:id="6" w:author="Victor" w:date="2010-11-13T16:11:00Z">
        <w:r w:rsidR="001B0A9B">
          <w:rPr>
            <w:rFonts w:ascii="Arial" w:hAnsi="Arial" w:cs="Arial"/>
            <w:sz w:val="22"/>
            <w:szCs w:val="22"/>
            <w:lang w:val="pt-BR"/>
          </w:rPr>
          <w:t>,</w:t>
        </w:r>
      </w:ins>
      <w:r>
        <w:rPr>
          <w:rFonts w:ascii="Arial" w:hAnsi="Arial" w:cs="Arial"/>
          <w:sz w:val="22"/>
          <w:szCs w:val="22"/>
          <w:lang w:val="pt-BR"/>
        </w:rPr>
        <w:t xml:space="preserve"> deixando de pegar outro que tem um trajeto um pouco diferente, mas </w:t>
      </w:r>
      <w:ins w:id="7" w:author="Victor" w:date="2010-11-13T16:11:00Z">
        <w:r w:rsidR="001B0A9B">
          <w:rPr>
            <w:rFonts w:ascii="Arial" w:hAnsi="Arial" w:cs="Arial"/>
            <w:sz w:val="22"/>
            <w:szCs w:val="22"/>
            <w:lang w:val="pt-BR"/>
          </w:rPr>
          <w:t xml:space="preserve">que </w:t>
        </w:r>
      </w:ins>
      <w:r>
        <w:rPr>
          <w:rFonts w:ascii="Arial" w:hAnsi="Arial" w:cs="Arial"/>
          <w:sz w:val="22"/>
          <w:szCs w:val="22"/>
          <w:lang w:val="pt-BR"/>
        </w:rPr>
        <w:t>o levaria mais rápido ao seu destino.</w:t>
      </w:r>
    </w:p>
    <w:p w:rsidR="00D03BC6" w:rsidRDefault="00D03BC6" w:rsidP="000275CE">
      <w:pPr>
        <w:ind w:left="360"/>
        <w:jc w:val="both"/>
        <w:rPr>
          <w:rFonts w:ascii="Arial" w:hAnsi="Arial" w:cs="Arial"/>
          <w:sz w:val="22"/>
          <w:szCs w:val="22"/>
          <w:lang w:val="pt-BR"/>
        </w:rPr>
      </w:pPr>
    </w:p>
    <w:p w:rsidR="00D03BC6" w:rsidRDefault="00D03BC6" w:rsidP="000275CE">
      <w:pPr>
        <w:ind w:left="360"/>
        <w:jc w:val="both"/>
        <w:rPr>
          <w:rFonts w:ascii="Arial" w:hAnsi="Arial" w:cs="Arial"/>
          <w:sz w:val="22"/>
          <w:szCs w:val="22"/>
          <w:lang w:val="pt-BR"/>
        </w:rPr>
      </w:pPr>
      <w:r>
        <w:rPr>
          <w:rFonts w:ascii="Arial" w:hAnsi="Arial" w:cs="Arial"/>
          <w:sz w:val="22"/>
          <w:szCs w:val="22"/>
          <w:lang w:val="pt-BR"/>
        </w:rPr>
        <w:t xml:space="preserve">Outro fator </w:t>
      </w:r>
      <w:del w:id="8" w:author="Victor" w:date="2010-11-13T16:11:00Z">
        <w:r w:rsidDel="001B0A9B">
          <w:rPr>
            <w:rFonts w:ascii="Arial" w:hAnsi="Arial" w:cs="Arial"/>
            <w:sz w:val="22"/>
            <w:szCs w:val="22"/>
            <w:lang w:val="pt-BR"/>
          </w:rPr>
          <w:delText xml:space="preserve">muito </w:delText>
        </w:r>
      </w:del>
      <w:r>
        <w:rPr>
          <w:rFonts w:ascii="Arial" w:hAnsi="Arial" w:cs="Arial"/>
          <w:sz w:val="22"/>
          <w:szCs w:val="22"/>
          <w:lang w:val="pt-BR"/>
        </w:rPr>
        <w:t>inconveniente é o tempo de espera</w:t>
      </w:r>
      <w:del w:id="9" w:author="Victor" w:date="2010-11-13T16:11:00Z">
        <w:r w:rsidDel="001B0A9B">
          <w:rPr>
            <w:rFonts w:ascii="Arial" w:hAnsi="Arial" w:cs="Arial"/>
            <w:sz w:val="22"/>
            <w:szCs w:val="22"/>
            <w:lang w:val="pt-BR"/>
          </w:rPr>
          <w:delText xml:space="preserve">, </w:delText>
        </w:r>
      </w:del>
      <w:ins w:id="10" w:author="Victor" w:date="2010-11-13T16:11:00Z">
        <w:r w:rsidR="001B0A9B">
          <w:rPr>
            <w:rFonts w:ascii="Arial" w:hAnsi="Arial" w:cs="Arial"/>
            <w:sz w:val="22"/>
            <w:szCs w:val="22"/>
            <w:lang w:val="pt-BR"/>
          </w:rPr>
          <w:t>;</w:t>
        </w:r>
        <w:r w:rsidR="001B0A9B">
          <w:rPr>
            <w:rFonts w:ascii="Arial" w:hAnsi="Arial" w:cs="Arial"/>
            <w:sz w:val="22"/>
            <w:szCs w:val="22"/>
            <w:lang w:val="pt-BR"/>
          </w:rPr>
          <w:t xml:space="preserve"> </w:t>
        </w:r>
      </w:ins>
      <w:del w:id="11" w:author="Victor" w:date="2010-11-13T16:13:00Z">
        <w:r w:rsidDel="001B0A9B">
          <w:rPr>
            <w:rFonts w:ascii="Arial" w:hAnsi="Arial" w:cs="Arial"/>
            <w:sz w:val="22"/>
            <w:szCs w:val="22"/>
            <w:lang w:val="pt-BR"/>
          </w:rPr>
          <w:delText>o usuário poderia estar lanchando antes de ir para um segundo compromisso</w:delText>
        </w:r>
      </w:del>
      <w:ins w:id="12" w:author="Victor" w:date="2010-11-13T16:13:00Z">
        <w:r w:rsidR="001B0A9B">
          <w:rPr>
            <w:rFonts w:ascii="Arial" w:hAnsi="Arial" w:cs="Arial"/>
            <w:sz w:val="22"/>
            <w:szCs w:val="22"/>
            <w:lang w:val="pt-BR"/>
          </w:rPr>
          <w:t xml:space="preserve"> no qual o usuário poderia se ocupar de uma forma diferente</w:t>
        </w:r>
      </w:ins>
      <w:r>
        <w:rPr>
          <w:rFonts w:ascii="Arial" w:hAnsi="Arial" w:cs="Arial"/>
          <w:sz w:val="22"/>
          <w:szCs w:val="22"/>
          <w:lang w:val="pt-BR"/>
        </w:rPr>
        <w:t xml:space="preserve">, porém por não ter idéia de </w:t>
      </w:r>
      <w:del w:id="13" w:author="Victor" w:date="2010-11-13T16:14:00Z">
        <w:r w:rsidDel="001B0A9B">
          <w:rPr>
            <w:rFonts w:ascii="Arial" w:hAnsi="Arial" w:cs="Arial"/>
            <w:sz w:val="22"/>
            <w:szCs w:val="22"/>
            <w:lang w:val="pt-BR"/>
          </w:rPr>
          <w:delText>que horas</w:delText>
        </w:r>
      </w:del>
      <w:ins w:id="14" w:author="Victor" w:date="2010-11-13T16:14:00Z">
        <w:r w:rsidR="001B0A9B">
          <w:rPr>
            <w:rFonts w:ascii="Arial" w:hAnsi="Arial" w:cs="Arial"/>
            <w:sz w:val="22"/>
            <w:szCs w:val="22"/>
            <w:lang w:val="pt-BR"/>
          </w:rPr>
          <w:t>quando</w:t>
        </w:r>
      </w:ins>
      <w:r>
        <w:rPr>
          <w:rFonts w:ascii="Arial" w:hAnsi="Arial" w:cs="Arial"/>
          <w:sz w:val="22"/>
          <w:szCs w:val="22"/>
          <w:lang w:val="pt-BR"/>
        </w:rPr>
        <w:t xml:space="preserve"> o ônibus irá passar ele </w:t>
      </w:r>
      <w:del w:id="15" w:author="Victor" w:date="2010-11-13T16:14:00Z">
        <w:r w:rsidDel="001B0A9B">
          <w:rPr>
            <w:rFonts w:ascii="Arial" w:hAnsi="Arial" w:cs="Arial"/>
            <w:sz w:val="22"/>
            <w:szCs w:val="22"/>
            <w:lang w:val="pt-BR"/>
          </w:rPr>
          <w:delText>está no</w:delText>
        </w:r>
      </w:del>
      <w:ins w:id="16" w:author="Victor" w:date="2010-11-13T16:14:00Z">
        <w:r w:rsidR="001B0A9B">
          <w:rPr>
            <w:rFonts w:ascii="Arial" w:hAnsi="Arial" w:cs="Arial"/>
            <w:sz w:val="22"/>
            <w:szCs w:val="22"/>
            <w:lang w:val="pt-BR"/>
          </w:rPr>
          <w:t>deve aguardar no ponto</w:t>
        </w:r>
      </w:ins>
      <w:del w:id="17" w:author="Victor" w:date="2010-11-13T16:14:00Z">
        <w:r w:rsidDel="001B0A9B">
          <w:rPr>
            <w:rFonts w:ascii="Arial" w:hAnsi="Arial" w:cs="Arial"/>
            <w:sz w:val="22"/>
            <w:szCs w:val="22"/>
            <w:lang w:val="pt-BR"/>
          </w:rPr>
          <w:delText xml:space="preserve"> ponto esperando</w:delText>
        </w:r>
      </w:del>
      <w:r>
        <w:rPr>
          <w:rFonts w:ascii="Arial" w:hAnsi="Arial" w:cs="Arial"/>
          <w:sz w:val="22"/>
          <w:szCs w:val="22"/>
          <w:lang w:val="pt-BR"/>
        </w:rPr>
        <w:t>. Ou pior ainda, ele está chegando ao ponto e o ônibus está saindo.</w:t>
      </w:r>
    </w:p>
    <w:p w:rsidR="00FF4EA6" w:rsidRDefault="00FF4EA6" w:rsidP="000275CE">
      <w:pPr>
        <w:jc w:val="both"/>
        <w:rPr>
          <w:rFonts w:ascii="Arial" w:hAnsi="Arial" w:cs="Arial"/>
          <w:sz w:val="22"/>
          <w:szCs w:val="22"/>
          <w:lang w:val="pt-BR"/>
        </w:rPr>
      </w:pPr>
    </w:p>
    <w:p w:rsidR="005918B4" w:rsidRDefault="00316D52" w:rsidP="000275CE">
      <w:pPr>
        <w:ind w:left="360"/>
        <w:jc w:val="both"/>
        <w:rPr>
          <w:rFonts w:ascii="Arial" w:hAnsi="Arial" w:cs="Arial"/>
          <w:sz w:val="22"/>
          <w:szCs w:val="22"/>
          <w:lang w:val="pt-BR"/>
        </w:rPr>
      </w:pPr>
      <w:r>
        <w:rPr>
          <w:rFonts w:ascii="Arial" w:hAnsi="Arial" w:cs="Arial"/>
          <w:sz w:val="22"/>
          <w:szCs w:val="22"/>
          <w:lang w:val="pt-BR"/>
        </w:rPr>
        <w:t xml:space="preserve">Com a popularização dos </w:t>
      </w:r>
      <w:r w:rsidR="00D03BC6">
        <w:rPr>
          <w:rFonts w:ascii="Arial" w:hAnsi="Arial" w:cs="Arial"/>
          <w:sz w:val="22"/>
          <w:szCs w:val="22"/>
          <w:lang w:val="pt-BR"/>
        </w:rPr>
        <w:t xml:space="preserve">serviços de </w:t>
      </w:r>
      <w:proofErr w:type="spellStart"/>
      <w:r w:rsidR="000275CE">
        <w:rPr>
          <w:rFonts w:ascii="Arial" w:hAnsi="Arial" w:cs="Arial"/>
          <w:b/>
          <w:sz w:val="22"/>
          <w:szCs w:val="22"/>
          <w:lang w:val="pt-BR"/>
        </w:rPr>
        <w:t>g</w:t>
      </w:r>
      <w:r w:rsidR="00D03BC6" w:rsidRPr="000275CE">
        <w:rPr>
          <w:rFonts w:ascii="Arial" w:hAnsi="Arial" w:cs="Arial"/>
          <w:b/>
          <w:sz w:val="22"/>
          <w:szCs w:val="22"/>
          <w:lang w:val="pt-BR"/>
        </w:rPr>
        <w:t>eo-localização</w:t>
      </w:r>
      <w:proofErr w:type="spellEnd"/>
      <w:r w:rsidR="000275CE">
        <w:rPr>
          <w:rFonts w:ascii="Arial" w:hAnsi="Arial" w:cs="Arial"/>
          <w:sz w:val="22"/>
          <w:szCs w:val="22"/>
          <w:lang w:val="pt-BR"/>
        </w:rPr>
        <w:t xml:space="preserve">, </w:t>
      </w:r>
      <w:r w:rsidR="00D03BC6">
        <w:rPr>
          <w:rFonts w:ascii="Arial" w:hAnsi="Arial" w:cs="Arial"/>
          <w:sz w:val="22"/>
          <w:szCs w:val="22"/>
          <w:lang w:val="pt-BR"/>
        </w:rPr>
        <w:t xml:space="preserve">como o Google </w:t>
      </w:r>
      <w:proofErr w:type="spellStart"/>
      <w:r w:rsidR="00D03BC6">
        <w:rPr>
          <w:rFonts w:ascii="Arial" w:hAnsi="Arial" w:cs="Arial"/>
          <w:sz w:val="22"/>
          <w:szCs w:val="22"/>
          <w:lang w:val="pt-BR"/>
        </w:rPr>
        <w:t>Maps</w:t>
      </w:r>
      <w:proofErr w:type="spellEnd"/>
      <w:r w:rsidR="000275CE">
        <w:rPr>
          <w:rFonts w:ascii="Arial" w:hAnsi="Arial" w:cs="Arial"/>
          <w:sz w:val="22"/>
          <w:szCs w:val="22"/>
          <w:lang w:val="pt-BR"/>
        </w:rPr>
        <w:t xml:space="preserve"> </w:t>
      </w:r>
      <w:r w:rsidR="000275CE" w:rsidRPr="000275CE">
        <w:rPr>
          <w:rFonts w:ascii="Arial" w:hAnsi="Arial" w:cs="Arial"/>
          <w:sz w:val="22"/>
          <w:szCs w:val="22"/>
          <w:highlight w:val="yellow"/>
          <w:lang w:val="pt-BR"/>
        </w:rPr>
        <w:t>(REF)</w:t>
      </w:r>
      <w:r w:rsidR="005918B4">
        <w:rPr>
          <w:rFonts w:ascii="Arial" w:hAnsi="Arial" w:cs="Arial"/>
          <w:sz w:val="22"/>
          <w:szCs w:val="22"/>
          <w:lang w:val="pt-BR"/>
        </w:rPr>
        <w:t>,</w:t>
      </w:r>
      <w:r w:rsidR="00D03BC6">
        <w:rPr>
          <w:rFonts w:ascii="Arial" w:hAnsi="Arial" w:cs="Arial"/>
          <w:sz w:val="22"/>
          <w:szCs w:val="22"/>
          <w:lang w:val="pt-BR"/>
        </w:rPr>
        <w:t xml:space="preserve"> junto </w:t>
      </w:r>
      <w:del w:id="18" w:author="Victor" w:date="2010-11-13T16:56:00Z">
        <w:r w:rsidR="00D03BC6" w:rsidDel="002920BE">
          <w:rPr>
            <w:rFonts w:ascii="Arial" w:hAnsi="Arial" w:cs="Arial"/>
            <w:sz w:val="22"/>
            <w:szCs w:val="22"/>
            <w:lang w:val="pt-BR"/>
          </w:rPr>
          <w:delText>com a grande</w:delText>
        </w:r>
      </w:del>
      <w:ins w:id="19" w:author="Victor" w:date="2010-11-13T16:56:00Z">
        <w:r w:rsidR="002920BE">
          <w:rPr>
            <w:rFonts w:ascii="Arial" w:hAnsi="Arial" w:cs="Arial"/>
            <w:sz w:val="22"/>
            <w:szCs w:val="22"/>
            <w:lang w:val="pt-BR"/>
          </w:rPr>
          <w:t>à</w:t>
        </w:r>
      </w:ins>
      <w:r w:rsidR="00D03BC6">
        <w:rPr>
          <w:rFonts w:ascii="Arial" w:hAnsi="Arial" w:cs="Arial"/>
          <w:sz w:val="22"/>
          <w:szCs w:val="22"/>
          <w:lang w:val="pt-BR"/>
        </w:rPr>
        <w:t xml:space="preserve"> evolução nos dispositivos GPS, que não só reduziram </w:t>
      </w:r>
      <w:del w:id="20" w:author="Victor" w:date="2010-11-13T16:56:00Z">
        <w:r w:rsidR="00D03BC6" w:rsidDel="002920BE">
          <w:rPr>
            <w:rFonts w:ascii="Arial" w:hAnsi="Arial" w:cs="Arial"/>
            <w:sz w:val="22"/>
            <w:szCs w:val="22"/>
            <w:lang w:val="pt-BR"/>
          </w:rPr>
          <w:delText xml:space="preserve">muito </w:delText>
        </w:r>
      </w:del>
      <w:r w:rsidR="00D03BC6">
        <w:rPr>
          <w:rFonts w:ascii="Arial" w:hAnsi="Arial" w:cs="Arial"/>
          <w:sz w:val="22"/>
          <w:szCs w:val="22"/>
          <w:lang w:val="pt-BR"/>
        </w:rPr>
        <w:t>seu tamanho como ganharam mais eficiência e funcionalidades.</w:t>
      </w:r>
      <w:r w:rsidR="005918B4">
        <w:rPr>
          <w:rFonts w:ascii="Arial" w:hAnsi="Arial" w:cs="Arial"/>
          <w:sz w:val="22"/>
          <w:szCs w:val="22"/>
          <w:lang w:val="pt-BR"/>
        </w:rPr>
        <w:t xml:space="preserve"> </w:t>
      </w:r>
      <w:r w:rsidR="00D03BC6">
        <w:rPr>
          <w:rFonts w:ascii="Arial" w:hAnsi="Arial" w:cs="Arial"/>
          <w:sz w:val="22"/>
          <w:szCs w:val="22"/>
          <w:lang w:val="pt-BR"/>
        </w:rPr>
        <w:t xml:space="preserve">Muitas </w:t>
      </w:r>
      <w:del w:id="21" w:author="Victor" w:date="2010-11-13T16:56:00Z">
        <w:r w:rsidR="005918B4" w:rsidDel="002920BE">
          <w:rPr>
            <w:rFonts w:ascii="Arial" w:hAnsi="Arial" w:cs="Arial"/>
            <w:sz w:val="22"/>
            <w:szCs w:val="22"/>
            <w:lang w:val="pt-BR"/>
          </w:rPr>
          <w:delText xml:space="preserve">as </w:delText>
        </w:r>
      </w:del>
      <w:r w:rsidR="005918B4">
        <w:rPr>
          <w:rFonts w:ascii="Arial" w:hAnsi="Arial" w:cs="Arial"/>
          <w:sz w:val="22"/>
          <w:szCs w:val="22"/>
          <w:lang w:val="pt-BR"/>
        </w:rPr>
        <w:t xml:space="preserve">empresas de ônibus </w:t>
      </w:r>
      <w:r w:rsidR="00FF4EA6">
        <w:rPr>
          <w:rFonts w:ascii="Arial" w:hAnsi="Arial" w:cs="Arial"/>
          <w:sz w:val="22"/>
          <w:szCs w:val="22"/>
          <w:lang w:val="pt-BR"/>
        </w:rPr>
        <w:t xml:space="preserve">já possuem </w:t>
      </w:r>
      <w:del w:id="22" w:author="Victor" w:date="2010-11-13T16:56:00Z">
        <w:r w:rsidR="005918B4" w:rsidDel="002920BE">
          <w:rPr>
            <w:rFonts w:ascii="Arial" w:hAnsi="Arial" w:cs="Arial"/>
            <w:sz w:val="22"/>
            <w:szCs w:val="22"/>
            <w:lang w:val="pt-BR"/>
          </w:rPr>
          <w:delText xml:space="preserve">estão com </w:delText>
        </w:r>
      </w:del>
      <w:r w:rsidR="005918B4">
        <w:rPr>
          <w:rFonts w:ascii="Arial" w:hAnsi="Arial" w:cs="Arial"/>
          <w:sz w:val="22"/>
          <w:szCs w:val="22"/>
          <w:lang w:val="pt-BR"/>
        </w:rPr>
        <w:t xml:space="preserve">uma </w:t>
      </w:r>
      <w:del w:id="23" w:author="Victor" w:date="2010-11-13T16:57:00Z">
        <w:r w:rsidR="005918B4" w:rsidDel="002920BE">
          <w:rPr>
            <w:rFonts w:ascii="Arial" w:hAnsi="Arial" w:cs="Arial"/>
            <w:sz w:val="22"/>
            <w:szCs w:val="22"/>
            <w:lang w:val="pt-BR"/>
          </w:rPr>
          <w:delText xml:space="preserve">significante </w:delText>
        </w:r>
      </w:del>
      <w:ins w:id="24" w:author="Victor" w:date="2010-11-13T16:57:00Z">
        <w:r w:rsidR="002920BE">
          <w:rPr>
            <w:rFonts w:ascii="Arial" w:hAnsi="Arial" w:cs="Arial"/>
            <w:sz w:val="22"/>
            <w:szCs w:val="22"/>
            <w:lang w:val="pt-BR"/>
          </w:rPr>
          <w:t>significa</w:t>
        </w:r>
        <w:r w:rsidR="002920BE">
          <w:rPr>
            <w:rFonts w:ascii="Arial" w:hAnsi="Arial" w:cs="Arial"/>
            <w:sz w:val="22"/>
            <w:szCs w:val="22"/>
            <w:lang w:val="pt-BR"/>
          </w:rPr>
          <w:t>t</w:t>
        </w:r>
        <w:r w:rsidR="002920BE">
          <w:rPr>
            <w:rFonts w:ascii="Arial" w:hAnsi="Arial" w:cs="Arial"/>
            <w:sz w:val="22"/>
            <w:szCs w:val="22"/>
            <w:lang w:val="pt-BR"/>
          </w:rPr>
          <w:t>iva</w:t>
        </w:r>
        <w:r w:rsidR="002920BE">
          <w:rPr>
            <w:rFonts w:ascii="Arial" w:hAnsi="Arial" w:cs="Arial"/>
            <w:sz w:val="22"/>
            <w:szCs w:val="22"/>
            <w:lang w:val="pt-BR"/>
          </w:rPr>
          <w:t xml:space="preserve"> </w:t>
        </w:r>
      </w:ins>
      <w:r w:rsidR="005918B4">
        <w:rPr>
          <w:rFonts w:ascii="Arial" w:hAnsi="Arial" w:cs="Arial"/>
          <w:sz w:val="22"/>
          <w:szCs w:val="22"/>
          <w:lang w:val="pt-BR"/>
        </w:rPr>
        <w:t>parte da sua frota equipada com dispositivos GPS</w:t>
      </w:r>
      <w:r w:rsidR="00FF4EA6">
        <w:rPr>
          <w:rFonts w:ascii="Arial" w:hAnsi="Arial" w:cs="Arial"/>
          <w:sz w:val="22"/>
          <w:szCs w:val="22"/>
          <w:lang w:val="pt-BR"/>
        </w:rPr>
        <w:t xml:space="preserve"> (</w:t>
      </w:r>
      <w:r w:rsidR="00977F7F">
        <w:rPr>
          <w:rFonts w:ascii="Arial" w:hAnsi="Arial" w:cs="Arial"/>
          <w:sz w:val="22"/>
          <w:szCs w:val="22"/>
          <w:lang w:val="pt-BR"/>
        </w:rPr>
        <w:t>O GLOBO,</w:t>
      </w:r>
      <w:r w:rsidR="00FF4EA6">
        <w:rPr>
          <w:rFonts w:ascii="Arial" w:hAnsi="Arial" w:cs="Arial"/>
          <w:sz w:val="22"/>
          <w:szCs w:val="22"/>
          <w:lang w:val="pt-BR"/>
        </w:rPr>
        <w:t xml:space="preserve"> </w:t>
      </w:r>
      <w:r w:rsidR="00977F7F">
        <w:rPr>
          <w:rFonts w:ascii="Arial" w:hAnsi="Arial" w:cs="Arial"/>
          <w:sz w:val="22"/>
          <w:szCs w:val="22"/>
          <w:lang w:val="pt-BR"/>
        </w:rPr>
        <w:t>2010</w:t>
      </w:r>
      <w:r w:rsidR="000275CE">
        <w:rPr>
          <w:rFonts w:ascii="Arial" w:hAnsi="Arial" w:cs="Arial"/>
          <w:sz w:val="22"/>
          <w:szCs w:val="22"/>
          <w:lang w:val="pt-BR"/>
        </w:rPr>
        <w:t xml:space="preserve">; </w:t>
      </w:r>
      <w:r w:rsidR="000275CE" w:rsidRPr="000275CE">
        <w:rPr>
          <w:rFonts w:ascii="Arial" w:hAnsi="Arial" w:cs="Arial"/>
          <w:sz w:val="22"/>
          <w:szCs w:val="22"/>
          <w:highlight w:val="yellow"/>
          <w:lang w:val="pt-BR"/>
        </w:rPr>
        <w:t>COLOCAR MAIS UMA PRA REFORÇA</w:t>
      </w:r>
      <w:r w:rsidR="000275CE">
        <w:rPr>
          <w:rFonts w:ascii="Arial" w:hAnsi="Arial" w:cs="Arial"/>
          <w:sz w:val="22"/>
          <w:szCs w:val="22"/>
          <w:highlight w:val="yellow"/>
          <w:lang w:val="pt-BR"/>
        </w:rPr>
        <w:t>R</w:t>
      </w:r>
      <w:del w:id="25" w:author="Victor" w:date="2010-11-13T16:57:00Z">
        <w:r w:rsidR="000275CE" w:rsidDel="002920BE">
          <w:rPr>
            <w:rFonts w:ascii="Arial" w:hAnsi="Arial" w:cs="Arial"/>
            <w:sz w:val="22"/>
            <w:szCs w:val="22"/>
            <w:highlight w:val="yellow"/>
            <w:lang w:val="pt-BR"/>
          </w:rPr>
          <w:delText>?</w:delText>
        </w:r>
      </w:del>
      <w:r w:rsidR="00FF4EA6">
        <w:rPr>
          <w:rFonts w:ascii="Arial" w:hAnsi="Arial" w:cs="Arial"/>
          <w:sz w:val="22"/>
          <w:szCs w:val="22"/>
          <w:lang w:val="pt-BR"/>
        </w:rPr>
        <w:t>).</w:t>
      </w:r>
      <w:r w:rsidR="005918B4">
        <w:rPr>
          <w:rFonts w:ascii="Arial" w:hAnsi="Arial" w:cs="Arial"/>
          <w:sz w:val="22"/>
          <w:szCs w:val="22"/>
          <w:lang w:val="pt-BR"/>
        </w:rPr>
        <w:t xml:space="preserve"> </w:t>
      </w:r>
      <w:proofErr w:type="gramStart"/>
      <w:r w:rsidR="00FF4EA6">
        <w:rPr>
          <w:rFonts w:ascii="Arial" w:hAnsi="Arial" w:cs="Arial"/>
          <w:sz w:val="22"/>
          <w:szCs w:val="22"/>
          <w:lang w:val="pt-BR"/>
        </w:rPr>
        <w:t xml:space="preserve">As tarifas de </w:t>
      </w:r>
      <w:r w:rsidR="005918B4">
        <w:rPr>
          <w:rFonts w:ascii="Arial" w:hAnsi="Arial" w:cs="Arial"/>
          <w:sz w:val="22"/>
          <w:szCs w:val="22"/>
          <w:lang w:val="pt-BR"/>
        </w:rPr>
        <w:t xml:space="preserve">acesso </w:t>
      </w:r>
      <w:r w:rsidR="00FF4EA6">
        <w:rPr>
          <w:rFonts w:ascii="Arial" w:hAnsi="Arial" w:cs="Arial"/>
          <w:sz w:val="22"/>
          <w:szCs w:val="22"/>
          <w:lang w:val="pt-BR"/>
        </w:rPr>
        <w:t>à</w:t>
      </w:r>
      <w:r w:rsidR="005918B4">
        <w:rPr>
          <w:rFonts w:ascii="Arial" w:hAnsi="Arial" w:cs="Arial"/>
          <w:sz w:val="22"/>
          <w:szCs w:val="22"/>
          <w:lang w:val="pt-BR"/>
        </w:rPr>
        <w:t xml:space="preserve"> internet via</w:t>
      </w:r>
      <w:proofErr w:type="gramEnd"/>
      <w:r w:rsidR="005918B4">
        <w:rPr>
          <w:rFonts w:ascii="Arial" w:hAnsi="Arial" w:cs="Arial"/>
          <w:sz w:val="22"/>
          <w:szCs w:val="22"/>
          <w:lang w:val="pt-BR"/>
        </w:rPr>
        <w:t xml:space="preserve"> celular </w:t>
      </w:r>
      <w:r w:rsidR="00FF4EA6">
        <w:rPr>
          <w:rFonts w:ascii="Arial" w:hAnsi="Arial" w:cs="Arial"/>
          <w:sz w:val="22"/>
          <w:szCs w:val="22"/>
          <w:lang w:val="pt-BR"/>
        </w:rPr>
        <w:t xml:space="preserve">têm </w:t>
      </w:r>
      <w:r w:rsidR="005918B4">
        <w:rPr>
          <w:rFonts w:ascii="Arial" w:hAnsi="Arial" w:cs="Arial"/>
          <w:sz w:val="22"/>
          <w:szCs w:val="22"/>
          <w:lang w:val="pt-BR"/>
        </w:rPr>
        <w:t>sofr</w:t>
      </w:r>
      <w:r w:rsidR="00FF4EA6">
        <w:rPr>
          <w:rFonts w:ascii="Arial" w:hAnsi="Arial" w:cs="Arial"/>
          <w:sz w:val="22"/>
          <w:szCs w:val="22"/>
          <w:lang w:val="pt-BR"/>
        </w:rPr>
        <w:t>ido</w:t>
      </w:r>
      <w:r w:rsidR="005918B4">
        <w:rPr>
          <w:rFonts w:ascii="Arial" w:hAnsi="Arial" w:cs="Arial"/>
          <w:sz w:val="22"/>
          <w:szCs w:val="22"/>
          <w:lang w:val="pt-BR"/>
        </w:rPr>
        <w:t xml:space="preserve"> um barateamento</w:t>
      </w:r>
      <w:ins w:id="26" w:author="Victor" w:date="2010-11-13T16:57:00Z">
        <w:r w:rsidR="002920BE">
          <w:rPr>
            <w:rFonts w:ascii="Arial" w:hAnsi="Arial" w:cs="Arial"/>
            <w:sz w:val="22"/>
            <w:szCs w:val="22"/>
            <w:lang w:val="pt-BR"/>
          </w:rPr>
          <w:t xml:space="preserve"> cont</w:t>
        </w:r>
      </w:ins>
      <w:ins w:id="27" w:author="Victor" w:date="2010-11-13T16:58:00Z">
        <w:r w:rsidR="002920BE">
          <w:rPr>
            <w:rFonts w:ascii="Arial" w:hAnsi="Arial" w:cs="Arial"/>
            <w:sz w:val="22"/>
            <w:szCs w:val="22"/>
            <w:lang w:val="pt-BR"/>
          </w:rPr>
          <w:t>í</w:t>
        </w:r>
      </w:ins>
      <w:ins w:id="28" w:author="Victor" w:date="2010-11-13T16:57:00Z">
        <w:r w:rsidR="002920BE">
          <w:rPr>
            <w:rFonts w:ascii="Arial" w:hAnsi="Arial" w:cs="Arial"/>
            <w:sz w:val="22"/>
            <w:szCs w:val="22"/>
            <w:lang w:val="pt-BR"/>
          </w:rPr>
          <w:t>nuo</w:t>
        </w:r>
      </w:ins>
      <w:r w:rsidR="00977F7F">
        <w:rPr>
          <w:rFonts w:ascii="Arial" w:hAnsi="Arial" w:cs="Arial"/>
          <w:sz w:val="22"/>
          <w:szCs w:val="22"/>
          <w:lang w:val="pt-BR"/>
        </w:rPr>
        <w:t>,</w:t>
      </w:r>
      <w:r w:rsidR="005918B4">
        <w:rPr>
          <w:rFonts w:ascii="Arial" w:hAnsi="Arial" w:cs="Arial"/>
          <w:sz w:val="22"/>
          <w:szCs w:val="22"/>
          <w:lang w:val="pt-BR"/>
        </w:rPr>
        <w:t xml:space="preserve"> o que possibilita a utilização desse tipo de serviço por </w:t>
      </w:r>
      <w:r w:rsidR="001459A8">
        <w:rPr>
          <w:rFonts w:ascii="Arial" w:hAnsi="Arial" w:cs="Arial"/>
          <w:sz w:val="22"/>
          <w:szCs w:val="22"/>
          <w:lang w:val="pt-BR"/>
        </w:rPr>
        <w:t>uma crescente população de</w:t>
      </w:r>
      <w:r w:rsidR="005918B4">
        <w:rPr>
          <w:rFonts w:ascii="Arial" w:hAnsi="Arial" w:cs="Arial"/>
          <w:sz w:val="22"/>
          <w:szCs w:val="22"/>
          <w:lang w:val="pt-BR"/>
        </w:rPr>
        <w:t xml:space="preserve"> usuários </w:t>
      </w:r>
      <w:r w:rsidR="001459A8">
        <w:rPr>
          <w:rFonts w:ascii="Arial" w:hAnsi="Arial" w:cs="Arial"/>
          <w:sz w:val="22"/>
          <w:szCs w:val="22"/>
          <w:lang w:val="pt-BR"/>
        </w:rPr>
        <w:t>de equipamentos com acesso a mídias sociais</w:t>
      </w:r>
      <w:r w:rsidR="00977F7F">
        <w:rPr>
          <w:rFonts w:ascii="Arial" w:hAnsi="Arial" w:cs="Arial"/>
          <w:sz w:val="22"/>
          <w:szCs w:val="22"/>
          <w:lang w:val="pt-BR"/>
        </w:rPr>
        <w:t>.</w:t>
      </w:r>
    </w:p>
    <w:p w:rsidR="00FF4EA6" w:rsidRDefault="00FF4EA6" w:rsidP="000275CE">
      <w:pPr>
        <w:ind w:left="360"/>
        <w:jc w:val="both"/>
        <w:rPr>
          <w:rFonts w:ascii="Arial" w:hAnsi="Arial" w:cs="Arial"/>
          <w:sz w:val="22"/>
          <w:szCs w:val="22"/>
          <w:lang w:val="pt-BR"/>
        </w:rPr>
      </w:pPr>
    </w:p>
    <w:p w:rsidR="00FF4EA6" w:rsidRDefault="00FF4EA6" w:rsidP="000275CE">
      <w:pPr>
        <w:ind w:left="360"/>
        <w:jc w:val="both"/>
        <w:rPr>
          <w:rFonts w:ascii="Arial" w:hAnsi="Arial" w:cs="Arial"/>
          <w:sz w:val="22"/>
          <w:szCs w:val="22"/>
          <w:lang w:val="pt-BR"/>
        </w:rPr>
      </w:pPr>
      <w:r>
        <w:rPr>
          <w:rFonts w:ascii="Arial" w:hAnsi="Arial" w:cs="Arial"/>
          <w:sz w:val="22"/>
          <w:szCs w:val="22"/>
          <w:lang w:val="pt-BR"/>
        </w:rPr>
        <w:t xml:space="preserve">Desta forma, acredita-se que a criação de um sistema </w:t>
      </w:r>
      <w:r w:rsidR="00A45EE4">
        <w:rPr>
          <w:rFonts w:ascii="Arial" w:hAnsi="Arial" w:cs="Arial"/>
          <w:sz w:val="22"/>
          <w:szCs w:val="22"/>
          <w:lang w:val="pt-BR"/>
        </w:rPr>
        <w:t xml:space="preserve">que provesse dados relevantes ao usuário acerca do uso de ônibus </w:t>
      </w:r>
      <w:proofErr w:type="gramStart"/>
      <w:r w:rsidR="00A45EE4">
        <w:rPr>
          <w:rFonts w:ascii="Arial" w:hAnsi="Arial" w:cs="Arial"/>
          <w:sz w:val="22"/>
          <w:szCs w:val="22"/>
          <w:lang w:val="pt-BR"/>
        </w:rPr>
        <w:t>urbanos</w:t>
      </w:r>
      <w:ins w:id="29" w:author="Victor" w:date="2010-11-13T16:59:00Z">
        <w:r w:rsidR="002920BE">
          <w:rPr>
            <w:rFonts w:ascii="Arial" w:hAnsi="Arial" w:cs="Arial"/>
            <w:sz w:val="22"/>
            <w:szCs w:val="22"/>
            <w:lang w:val="pt-BR"/>
          </w:rPr>
          <w:t>,</w:t>
        </w:r>
      </w:ins>
      <w:proofErr w:type="gramEnd"/>
      <w:del w:id="30" w:author="Victor" w:date="2010-11-13T16:59:00Z">
        <w:r w:rsidR="00A45EE4" w:rsidDel="002920BE">
          <w:rPr>
            <w:rFonts w:ascii="Arial" w:hAnsi="Arial" w:cs="Arial"/>
            <w:sz w:val="22"/>
            <w:szCs w:val="22"/>
            <w:lang w:val="pt-BR"/>
          </w:rPr>
          <w:delText xml:space="preserve"> (</w:delText>
        </w:r>
      </w:del>
      <w:ins w:id="31" w:author="Victor" w:date="2010-11-13T16:59:00Z">
        <w:r w:rsidR="002920BE">
          <w:rPr>
            <w:rFonts w:ascii="Arial" w:hAnsi="Arial" w:cs="Arial"/>
            <w:sz w:val="22"/>
            <w:szCs w:val="22"/>
            <w:lang w:val="pt-BR"/>
          </w:rPr>
          <w:t xml:space="preserve">como </w:t>
        </w:r>
      </w:ins>
      <w:r w:rsidR="00A45EE4">
        <w:rPr>
          <w:rFonts w:ascii="Arial" w:hAnsi="Arial" w:cs="Arial"/>
          <w:sz w:val="22"/>
          <w:szCs w:val="22"/>
          <w:lang w:val="pt-BR"/>
        </w:rPr>
        <w:t xml:space="preserve">por exemplo, </w:t>
      </w:r>
      <w:del w:id="32" w:author="Victor" w:date="2010-11-13T17:01:00Z">
        <w:r w:rsidR="00A45EE4" w:rsidDel="002920BE">
          <w:rPr>
            <w:rFonts w:ascii="Arial" w:hAnsi="Arial" w:cs="Arial"/>
            <w:sz w:val="22"/>
            <w:szCs w:val="22"/>
            <w:lang w:val="pt-BR"/>
          </w:rPr>
          <w:delText xml:space="preserve">as </w:delText>
        </w:r>
      </w:del>
      <w:r w:rsidR="00A45EE4">
        <w:rPr>
          <w:rFonts w:ascii="Arial" w:hAnsi="Arial" w:cs="Arial"/>
          <w:sz w:val="22"/>
          <w:szCs w:val="22"/>
          <w:lang w:val="pt-BR"/>
        </w:rPr>
        <w:t>linhas de ônibus</w:t>
      </w:r>
      <w:del w:id="33" w:author="Victor" w:date="2010-11-13T17:02:00Z">
        <w:r w:rsidR="00A45EE4" w:rsidDel="002920BE">
          <w:rPr>
            <w:rFonts w:ascii="Arial" w:hAnsi="Arial" w:cs="Arial"/>
            <w:sz w:val="22"/>
            <w:szCs w:val="22"/>
            <w:lang w:val="pt-BR"/>
          </w:rPr>
          <w:delText xml:space="preserve"> </w:delText>
        </w:r>
      </w:del>
      <w:del w:id="34" w:author="Victor" w:date="2010-11-13T17:00:00Z">
        <w:r w:rsidR="00A45EE4" w:rsidDel="002920BE">
          <w:rPr>
            <w:rFonts w:ascii="Arial" w:hAnsi="Arial" w:cs="Arial"/>
            <w:sz w:val="22"/>
            <w:szCs w:val="22"/>
            <w:lang w:val="pt-BR"/>
          </w:rPr>
          <w:delText>incluem em</w:delText>
        </w:r>
      </w:del>
      <w:ins w:id="35" w:author="Victor" w:date="2010-11-13T17:02:00Z">
        <w:r w:rsidR="002920BE">
          <w:rPr>
            <w:rFonts w:ascii="Arial" w:hAnsi="Arial" w:cs="Arial"/>
            <w:sz w:val="22"/>
            <w:szCs w:val="22"/>
            <w:lang w:val="pt-BR"/>
          </w:rPr>
          <w:t xml:space="preserve"> </w:t>
        </w:r>
      </w:ins>
      <w:ins w:id="36" w:author="Victor" w:date="2010-11-13T17:00:00Z">
        <w:r w:rsidR="002920BE">
          <w:rPr>
            <w:rFonts w:ascii="Arial" w:hAnsi="Arial" w:cs="Arial"/>
            <w:sz w:val="22"/>
            <w:szCs w:val="22"/>
            <w:lang w:val="pt-BR"/>
          </w:rPr>
          <w:t>e</w:t>
        </w:r>
      </w:ins>
      <w:r w:rsidR="00A45EE4">
        <w:rPr>
          <w:rFonts w:ascii="Arial" w:hAnsi="Arial" w:cs="Arial"/>
          <w:sz w:val="22"/>
          <w:szCs w:val="22"/>
          <w:lang w:val="pt-BR"/>
        </w:rPr>
        <w:t xml:space="preserve"> sua</w:t>
      </w:r>
      <w:ins w:id="37" w:author="Victor" w:date="2010-11-13T17:01:00Z">
        <w:r w:rsidR="002920BE">
          <w:rPr>
            <w:rFonts w:ascii="Arial" w:hAnsi="Arial" w:cs="Arial"/>
            <w:sz w:val="22"/>
            <w:szCs w:val="22"/>
            <w:lang w:val="pt-BR"/>
          </w:rPr>
          <w:t>s</w:t>
        </w:r>
      </w:ins>
      <w:r w:rsidR="00A45EE4">
        <w:rPr>
          <w:rFonts w:ascii="Arial" w:hAnsi="Arial" w:cs="Arial"/>
          <w:sz w:val="22"/>
          <w:szCs w:val="22"/>
          <w:lang w:val="pt-BR"/>
        </w:rPr>
        <w:t xml:space="preserve"> rota</w:t>
      </w:r>
      <w:ins w:id="38" w:author="Victor" w:date="2010-11-13T17:01:00Z">
        <w:r w:rsidR="002920BE">
          <w:rPr>
            <w:rFonts w:ascii="Arial" w:hAnsi="Arial" w:cs="Arial"/>
            <w:sz w:val="22"/>
            <w:szCs w:val="22"/>
            <w:lang w:val="pt-BR"/>
          </w:rPr>
          <w:t>s</w:t>
        </w:r>
      </w:ins>
      <w:r w:rsidR="00A45EE4">
        <w:rPr>
          <w:rFonts w:ascii="Arial" w:hAnsi="Arial" w:cs="Arial"/>
          <w:sz w:val="22"/>
          <w:szCs w:val="22"/>
          <w:lang w:val="pt-BR"/>
        </w:rPr>
        <w:t xml:space="preserve"> </w:t>
      </w:r>
      <w:ins w:id="39" w:author="Victor" w:date="2010-11-13T17:01:00Z">
        <w:r w:rsidR="002920BE">
          <w:rPr>
            <w:rFonts w:ascii="Arial" w:hAnsi="Arial" w:cs="Arial"/>
            <w:sz w:val="22"/>
            <w:szCs w:val="22"/>
            <w:lang w:val="pt-BR"/>
          </w:rPr>
          <w:t xml:space="preserve">de acordo com </w:t>
        </w:r>
      </w:ins>
      <w:r w:rsidR="00A45EE4">
        <w:rPr>
          <w:rFonts w:ascii="Arial" w:hAnsi="Arial" w:cs="Arial"/>
          <w:sz w:val="22"/>
          <w:szCs w:val="22"/>
          <w:lang w:val="pt-BR"/>
        </w:rPr>
        <w:t>os pontos de origem e destino do usuário</w:t>
      </w:r>
      <w:ins w:id="40" w:author="Victor" w:date="2010-11-13T17:02:00Z">
        <w:r w:rsidR="002920BE">
          <w:rPr>
            <w:rFonts w:ascii="Arial" w:hAnsi="Arial" w:cs="Arial"/>
            <w:sz w:val="22"/>
            <w:szCs w:val="22"/>
            <w:lang w:val="pt-BR"/>
          </w:rPr>
          <w:t xml:space="preserve"> junto com </w:t>
        </w:r>
      </w:ins>
      <w:del w:id="41" w:author="Victor" w:date="2010-11-13T17:02:00Z">
        <w:r w:rsidR="00A45EE4" w:rsidDel="002920BE">
          <w:rPr>
            <w:rFonts w:ascii="Arial" w:hAnsi="Arial" w:cs="Arial"/>
            <w:sz w:val="22"/>
            <w:szCs w:val="22"/>
            <w:lang w:val="pt-BR"/>
          </w:rPr>
          <w:delText xml:space="preserve">, </w:delText>
        </w:r>
      </w:del>
      <w:r w:rsidR="00A45EE4">
        <w:rPr>
          <w:rFonts w:ascii="Arial" w:hAnsi="Arial" w:cs="Arial"/>
          <w:sz w:val="22"/>
          <w:szCs w:val="22"/>
          <w:lang w:val="pt-BR"/>
        </w:rPr>
        <w:t>o tempo estimado de espera</w:t>
      </w:r>
      <w:del w:id="42" w:author="Victor" w:date="2010-11-13T17:02:00Z">
        <w:r w:rsidR="00A45EE4" w:rsidDel="002920BE">
          <w:rPr>
            <w:rFonts w:ascii="Arial" w:hAnsi="Arial" w:cs="Arial"/>
            <w:sz w:val="22"/>
            <w:szCs w:val="22"/>
            <w:lang w:val="pt-BR"/>
          </w:rPr>
          <w:delText xml:space="preserve"> etc.)</w:delText>
        </w:r>
      </w:del>
      <w:ins w:id="43" w:author="Victor" w:date="2010-11-13T17:02:00Z">
        <w:r w:rsidR="002920BE">
          <w:rPr>
            <w:rFonts w:ascii="Arial" w:hAnsi="Arial" w:cs="Arial"/>
            <w:sz w:val="22"/>
            <w:szCs w:val="22"/>
            <w:lang w:val="pt-BR"/>
          </w:rPr>
          <w:t>. Isso</w:t>
        </w:r>
      </w:ins>
      <w:r>
        <w:rPr>
          <w:rFonts w:ascii="Arial" w:hAnsi="Arial" w:cs="Arial"/>
          <w:sz w:val="22"/>
          <w:szCs w:val="22"/>
          <w:lang w:val="pt-BR"/>
        </w:rPr>
        <w:t xml:space="preserve"> poderia minimizar os problemas recorrentes enfrentados pelos usuários de transporte urbano.</w:t>
      </w:r>
    </w:p>
    <w:p w:rsidR="005918B4" w:rsidRDefault="005918B4" w:rsidP="000275CE">
      <w:pPr>
        <w:shd w:val="clear" w:color="auto" w:fill="auto"/>
        <w:jc w:val="both"/>
        <w:rPr>
          <w:rFonts w:ascii="Arial" w:hAnsi="Arial" w:cs="Arial"/>
          <w:sz w:val="22"/>
          <w:szCs w:val="22"/>
          <w:lang w:val="pt-BR"/>
        </w:rPr>
      </w:pPr>
      <w:r>
        <w:rPr>
          <w:rFonts w:ascii="Arial" w:hAnsi="Arial" w:cs="Arial"/>
          <w:sz w:val="22"/>
          <w:szCs w:val="22"/>
          <w:lang w:val="pt-BR"/>
        </w:rPr>
        <w:br w:type="page"/>
      </w:r>
    </w:p>
    <w:p w:rsidR="00B772AB" w:rsidRDefault="00B772AB" w:rsidP="000275CE">
      <w:pPr>
        <w:jc w:val="both"/>
        <w:rPr>
          <w:rFonts w:ascii="Arial" w:hAnsi="Arial" w:cs="Arial"/>
          <w:sz w:val="22"/>
          <w:szCs w:val="22"/>
          <w:lang w:val="pt-BR"/>
        </w:rPr>
      </w:pPr>
    </w:p>
    <w:p w:rsidR="00977F7F" w:rsidRDefault="00977F7F" w:rsidP="000275CE">
      <w:pPr>
        <w:jc w:val="both"/>
        <w:rPr>
          <w:rFonts w:ascii="Arial" w:hAnsi="Arial" w:cs="Arial"/>
          <w:sz w:val="22"/>
          <w:szCs w:val="22"/>
          <w:lang w:val="pt-BR"/>
        </w:rPr>
      </w:pPr>
    </w:p>
    <w:p w:rsidR="00175D23" w:rsidRPr="00754247" w:rsidRDefault="00625140" w:rsidP="00754247">
      <w:pPr>
        <w:numPr>
          <w:ilvl w:val="1"/>
          <w:numId w:val="6"/>
        </w:numPr>
        <w:spacing w:before="120" w:after="120"/>
        <w:ind w:left="788" w:hanging="431"/>
        <w:jc w:val="both"/>
        <w:rPr>
          <w:rFonts w:ascii="Arial" w:hAnsi="Arial" w:cs="Arial"/>
          <w:b/>
          <w:sz w:val="22"/>
          <w:szCs w:val="22"/>
          <w:lang w:val="pt-BR"/>
        </w:rPr>
      </w:pPr>
      <w:r w:rsidRPr="00754247">
        <w:rPr>
          <w:rFonts w:ascii="Arial" w:hAnsi="Arial" w:cs="Arial"/>
          <w:b/>
          <w:sz w:val="22"/>
          <w:szCs w:val="22"/>
          <w:lang w:val="pt-BR"/>
        </w:rPr>
        <w:t>Proposta: Projeto Onibusca</w:t>
      </w:r>
    </w:p>
    <w:p w:rsidR="00625140" w:rsidRDefault="00AF18E3" w:rsidP="000275CE">
      <w:pPr>
        <w:ind w:firstLine="709"/>
        <w:jc w:val="both"/>
        <w:rPr>
          <w:rFonts w:ascii="Arial" w:hAnsi="Arial" w:cs="Arial"/>
          <w:sz w:val="22"/>
          <w:szCs w:val="22"/>
          <w:lang w:val="pt-BR"/>
        </w:rPr>
      </w:pPr>
      <w:r>
        <w:rPr>
          <w:rFonts w:ascii="Arial" w:hAnsi="Arial" w:cs="Arial"/>
          <w:sz w:val="22"/>
          <w:szCs w:val="22"/>
          <w:lang w:val="pt-BR"/>
        </w:rPr>
        <w:t>O o</w:t>
      </w:r>
      <w:r w:rsidR="009A2787">
        <w:rPr>
          <w:rFonts w:ascii="Arial" w:hAnsi="Arial" w:cs="Arial"/>
          <w:sz w:val="22"/>
          <w:szCs w:val="22"/>
          <w:lang w:val="pt-BR"/>
        </w:rPr>
        <w:t>bjetivo deste</w:t>
      </w:r>
      <w:r>
        <w:rPr>
          <w:rFonts w:ascii="Arial" w:hAnsi="Arial" w:cs="Arial"/>
          <w:sz w:val="22"/>
          <w:szCs w:val="22"/>
          <w:lang w:val="pt-BR"/>
        </w:rPr>
        <w:t xml:space="preserve"> projeto é</w:t>
      </w:r>
      <w:r w:rsidR="009A2787">
        <w:rPr>
          <w:rFonts w:ascii="Arial" w:hAnsi="Arial" w:cs="Arial"/>
          <w:sz w:val="22"/>
          <w:szCs w:val="22"/>
          <w:lang w:val="pt-BR"/>
        </w:rPr>
        <w:t xml:space="preserve"> construir um sistema de informação que permita aos usuários consultar por </w:t>
      </w:r>
      <w:r w:rsidR="00A45EE4">
        <w:rPr>
          <w:rFonts w:ascii="Arial" w:hAnsi="Arial" w:cs="Arial"/>
          <w:sz w:val="22"/>
          <w:szCs w:val="22"/>
          <w:lang w:val="pt-BR"/>
        </w:rPr>
        <w:t xml:space="preserve">meio de </w:t>
      </w:r>
      <w:r w:rsidR="009A2787">
        <w:rPr>
          <w:rFonts w:ascii="Arial" w:hAnsi="Arial" w:cs="Arial"/>
          <w:sz w:val="22"/>
          <w:szCs w:val="22"/>
          <w:lang w:val="pt-BR"/>
        </w:rPr>
        <w:t>um</w:t>
      </w:r>
      <w:r>
        <w:rPr>
          <w:rFonts w:ascii="Arial" w:hAnsi="Arial" w:cs="Arial"/>
          <w:sz w:val="22"/>
          <w:szCs w:val="22"/>
          <w:lang w:val="pt-BR"/>
        </w:rPr>
        <w:t xml:space="preserve"> </w:t>
      </w:r>
      <w:r w:rsidR="00A45EE4">
        <w:rPr>
          <w:rFonts w:ascii="Arial" w:hAnsi="Arial" w:cs="Arial"/>
          <w:sz w:val="22"/>
          <w:szCs w:val="22"/>
          <w:lang w:val="pt-BR"/>
        </w:rPr>
        <w:t xml:space="preserve">dispositivo móvel (e.g. notebook ou </w:t>
      </w:r>
      <w:r>
        <w:rPr>
          <w:rFonts w:ascii="Arial" w:hAnsi="Arial" w:cs="Arial"/>
          <w:sz w:val="22"/>
          <w:szCs w:val="22"/>
          <w:lang w:val="pt-BR"/>
        </w:rPr>
        <w:t>celular</w:t>
      </w:r>
      <w:r w:rsidR="00A45EE4">
        <w:rPr>
          <w:rFonts w:ascii="Arial" w:hAnsi="Arial" w:cs="Arial"/>
          <w:sz w:val="22"/>
          <w:szCs w:val="22"/>
          <w:lang w:val="pt-BR"/>
        </w:rPr>
        <w:t>)</w:t>
      </w:r>
      <w:r w:rsidR="009A2787">
        <w:rPr>
          <w:rFonts w:ascii="Arial" w:hAnsi="Arial" w:cs="Arial"/>
          <w:sz w:val="22"/>
          <w:szCs w:val="22"/>
          <w:lang w:val="pt-BR"/>
        </w:rPr>
        <w:t xml:space="preserve"> ou </w:t>
      </w:r>
      <w:r w:rsidR="00B2369D" w:rsidRPr="00B2369D">
        <w:rPr>
          <w:rFonts w:ascii="Arial" w:hAnsi="Arial" w:cs="Arial"/>
          <w:i/>
          <w:sz w:val="22"/>
          <w:szCs w:val="22"/>
          <w:lang w:val="pt-BR"/>
        </w:rPr>
        <w:t>desktop</w:t>
      </w:r>
      <w:r w:rsidR="00A45EE4">
        <w:rPr>
          <w:rFonts w:ascii="Arial" w:hAnsi="Arial" w:cs="Arial"/>
          <w:sz w:val="22"/>
          <w:szCs w:val="22"/>
          <w:lang w:val="pt-BR"/>
        </w:rPr>
        <w:t>,</w:t>
      </w:r>
      <w:r>
        <w:rPr>
          <w:rFonts w:ascii="Arial" w:hAnsi="Arial" w:cs="Arial"/>
          <w:sz w:val="22"/>
          <w:szCs w:val="22"/>
          <w:lang w:val="pt-BR"/>
        </w:rPr>
        <w:t xml:space="preserve"> a localização</w:t>
      </w:r>
      <w:r w:rsidR="00A45EE4">
        <w:rPr>
          <w:rFonts w:ascii="Arial" w:hAnsi="Arial" w:cs="Arial"/>
          <w:sz w:val="22"/>
          <w:szCs w:val="22"/>
          <w:lang w:val="pt-BR"/>
        </w:rPr>
        <w:t xml:space="preserve"> dos ônibus que incluam em sua rota os pontos de origem e destino,</w:t>
      </w:r>
      <w:r>
        <w:rPr>
          <w:rFonts w:ascii="Arial" w:hAnsi="Arial" w:cs="Arial"/>
          <w:sz w:val="22"/>
          <w:szCs w:val="22"/>
          <w:lang w:val="pt-BR"/>
        </w:rPr>
        <w:t xml:space="preserve"> </w:t>
      </w:r>
      <w:r w:rsidR="00A45EE4">
        <w:rPr>
          <w:rFonts w:ascii="Arial" w:hAnsi="Arial" w:cs="Arial"/>
          <w:sz w:val="22"/>
          <w:szCs w:val="22"/>
          <w:lang w:val="pt-BR"/>
        </w:rPr>
        <w:t>b</w:t>
      </w:r>
      <w:r>
        <w:rPr>
          <w:rFonts w:ascii="Arial" w:hAnsi="Arial" w:cs="Arial"/>
          <w:sz w:val="22"/>
          <w:szCs w:val="22"/>
          <w:lang w:val="pt-BR"/>
        </w:rPr>
        <w:t>e</w:t>
      </w:r>
      <w:r w:rsidR="00A45EE4">
        <w:rPr>
          <w:rFonts w:ascii="Arial" w:hAnsi="Arial" w:cs="Arial"/>
          <w:sz w:val="22"/>
          <w:szCs w:val="22"/>
          <w:lang w:val="pt-BR"/>
        </w:rPr>
        <w:t>m como</w:t>
      </w:r>
      <w:r>
        <w:rPr>
          <w:rFonts w:ascii="Arial" w:hAnsi="Arial" w:cs="Arial"/>
          <w:sz w:val="22"/>
          <w:szCs w:val="22"/>
          <w:lang w:val="pt-BR"/>
        </w:rPr>
        <w:t xml:space="preserve"> obter </w:t>
      </w:r>
      <w:r w:rsidR="009A2787">
        <w:rPr>
          <w:rFonts w:ascii="Arial" w:hAnsi="Arial" w:cs="Arial"/>
          <w:sz w:val="22"/>
          <w:szCs w:val="22"/>
          <w:lang w:val="pt-BR"/>
        </w:rPr>
        <w:t>uma estimativa do</w:t>
      </w:r>
      <w:r>
        <w:rPr>
          <w:rFonts w:ascii="Arial" w:hAnsi="Arial" w:cs="Arial"/>
          <w:sz w:val="22"/>
          <w:szCs w:val="22"/>
          <w:lang w:val="pt-BR"/>
        </w:rPr>
        <w:t xml:space="preserve"> tempo</w:t>
      </w:r>
      <w:r w:rsidR="001730E2">
        <w:rPr>
          <w:rFonts w:ascii="Arial" w:hAnsi="Arial" w:cs="Arial"/>
          <w:sz w:val="22"/>
          <w:szCs w:val="22"/>
          <w:lang w:val="pt-BR"/>
        </w:rPr>
        <w:t xml:space="preserve"> para chegada d</w:t>
      </w:r>
      <w:r w:rsidR="00A45EE4">
        <w:rPr>
          <w:rFonts w:ascii="Arial" w:hAnsi="Arial" w:cs="Arial"/>
          <w:sz w:val="22"/>
          <w:szCs w:val="22"/>
          <w:lang w:val="pt-BR"/>
        </w:rPr>
        <w:t>estes</w:t>
      </w:r>
      <w:r w:rsidR="001730E2">
        <w:rPr>
          <w:rFonts w:ascii="Arial" w:hAnsi="Arial" w:cs="Arial"/>
          <w:sz w:val="22"/>
          <w:szCs w:val="22"/>
          <w:lang w:val="pt-BR"/>
        </w:rPr>
        <w:t xml:space="preserve"> ônibus a</w:t>
      </w:r>
      <w:del w:id="44" w:author="Victor" w:date="2010-11-13T17:28:00Z">
        <w:r w:rsidR="001730E2" w:rsidDel="00B90A0F">
          <w:rPr>
            <w:rFonts w:ascii="Arial" w:hAnsi="Arial" w:cs="Arial"/>
            <w:sz w:val="22"/>
            <w:szCs w:val="22"/>
            <w:lang w:val="pt-BR"/>
          </w:rPr>
          <w:delText>o</w:delText>
        </w:r>
      </w:del>
      <w:ins w:id="45" w:author="Victor" w:date="2010-11-13T17:28:00Z">
        <w:r w:rsidR="00B90A0F">
          <w:rPr>
            <w:rFonts w:ascii="Arial" w:hAnsi="Arial" w:cs="Arial"/>
            <w:sz w:val="22"/>
            <w:szCs w:val="22"/>
            <w:lang w:val="pt-BR"/>
          </w:rPr>
          <w:t xml:space="preserve"> um ponto escolhido pelo</w:t>
        </w:r>
      </w:ins>
      <w:del w:id="46" w:author="Victor" w:date="2010-11-13T17:28:00Z">
        <w:r w:rsidR="001730E2" w:rsidDel="00B90A0F">
          <w:rPr>
            <w:rFonts w:ascii="Arial" w:hAnsi="Arial" w:cs="Arial"/>
            <w:sz w:val="22"/>
            <w:szCs w:val="22"/>
            <w:lang w:val="pt-BR"/>
          </w:rPr>
          <w:delText xml:space="preserve"> ponto</w:delText>
        </w:r>
        <w:r w:rsidR="00625140" w:rsidDel="00B90A0F">
          <w:rPr>
            <w:rFonts w:ascii="Arial" w:hAnsi="Arial" w:cs="Arial"/>
            <w:sz w:val="22"/>
            <w:szCs w:val="22"/>
            <w:lang w:val="pt-BR"/>
          </w:rPr>
          <w:delText xml:space="preserve"> de origem do</w:delText>
        </w:r>
      </w:del>
      <w:r w:rsidR="00625140">
        <w:rPr>
          <w:rFonts w:ascii="Arial" w:hAnsi="Arial" w:cs="Arial"/>
          <w:sz w:val="22"/>
          <w:szCs w:val="22"/>
          <w:lang w:val="pt-BR"/>
        </w:rPr>
        <w:t xml:space="preserve"> usuário</w:t>
      </w:r>
      <w:r>
        <w:rPr>
          <w:rFonts w:ascii="Arial" w:hAnsi="Arial" w:cs="Arial"/>
          <w:sz w:val="22"/>
          <w:szCs w:val="22"/>
          <w:lang w:val="pt-BR"/>
        </w:rPr>
        <w:t>.</w:t>
      </w:r>
    </w:p>
    <w:p w:rsidR="009A2787" w:rsidRDefault="00F736A5" w:rsidP="000275CE">
      <w:pPr>
        <w:ind w:firstLine="709"/>
        <w:jc w:val="both"/>
        <w:rPr>
          <w:rFonts w:ascii="Arial" w:hAnsi="Arial" w:cs="Arial"/>
          <w:sz w:val="22"/>
          <w:szCs w:val="22"/>
          <w:lang w:val="pt-BR"/>
        </w:rPr>
      </w:pPr>
      <w:commentRangeStart w:id="47"/>
      <w:r>
        <w:rPr>
          <w:rFonts w:ascii="Arial" w:hAnsi="Arial" w:cs="Arial"/>
          <w:sz w:val="22"/>
          <w:szCs w:val="22"/>
          <w:lang w:val="pt-BR"/>
        </w:rPr>
        <w:t>O</w:t>
      </w:r>
      <w:r w:rsidR="009A2787">
        <w:rPr>
          <w:rFonts w:ascii="Arial" w:hAnsi="Arial" w:cs="Arial"/>
          <w:sz w:val="22"/>
          <w:szCs w:val="22"/>
          <w:lang w:val="pt-BR"/>
        </w:rPr>
        <w:t xml:space="preserve"> sistema </w:t>
      </w:r>
      <w:r w:rsidR="00625140">
        <w:rPr>
          <w:rFonts w:ascii="Arial" w:hAnsi="Arial" w:cs="Arial"/>
          <w:sz w:val="22"/>
          <w:szCs w:val="22"/>
          <w:lang w:val="pt-BR"/>
        </w:rPr>
        <w:t xml:space="preserve">deverá </w:t>
      </w:r>
      <w:r w:rsidR="009A2787">
        <w:rPr>
          <w:rFonts w:ascii="Arial" w:hAnsi="Arial" w:cs="Arial"/>
          <w:sz w:val="22"/>
          <w:szCs w:val="22"/>
          <w:lang w:val="pt-BR"/>
        </w:rPr>
        <w:t xml:space="preserve">ser </w:t>
      </w:r>
      <w:r>
        <w:rPr>
          <w:rFonts w:ascii="Arial" w:hAnsi="Arial" w:cs="Arial"/>
          <w:sz w:val="22"/>
          <w:szCs w:val="22"/>
          <w:lang w:val="pt-BR"/>
        </w:rPr>
        <w:t xml:space="preserve">composto de </w:t>
      </w:r>
      <w:r w:rsidR="00E86FF5" w:rsidRPr="00E86FF5">
        <w:rPr>
          <w:rFonts w:ascii="Arial" w:hAnsi="Arial" w:cs="Arial"/>
          <w:sz w:val="22"/>
          <w:szCs w:val="22"/>
          <w:lang w:val="pt-BR"/>
        </w:rPr>
        <w:t>sete</w:t>
      </w:r>
      <w:r w:rsidRPr="00E86FF5">
        <w:rPr>
          <w:rFonts w:ascii="Arial" w:hAnsi="Arial" w:cs="Arial"/>
          <w:sz w:val="22"/>
          <w:szCs w:val="22"/>
          <w:lang w:val="pt-BR"/>
        </w:rPr>
        <w:t xml:space="preserve"> módulos</w:t>
      </w:r>
      <w:r w:rsidR="00CE1C5A" w:rsidRPr="00E86FF5">
        <w:rPr>
          <w:rFonts w:ascii="Arial" w:hAnsi="Arial" w:cs="Arial"/>
          <w:sz w:val="22"/>
          <w:szCs w:val="22"/>
          <w:lang w:val="pt-BR"/>
        </w:rPr>
        <w:t xml:space="preserve"> principais</w:t>
      </w:r>
      <w:r w:rsidR="009A2787">
        <w:rPr>
          <w:rFonts w:ascii="Arial" w:hAnsi="Arial" w:cs="Arial"/>
          <w:sz w:val="22"/>
          <w:szCs w:val="22"/>
          <w:lang w:val="pt-BR"/>
        </w:rPr>
        <w:t xml:space="preserve"> </w:t>
      </w:r>
      <w:r>
        <w:rPr>
          <w:rFonts w:ascii="Arial" w:hAnsi="Arial" w:cs="Arial"/>
          <w:sz w:val="22"/>
          <w:szCs w:val="22"/>
          <w:lang w:val="pt-BR"/>
        </w:rPr>
        <w:t>que serão desenvolvidos baseados nos padrões da arquitetura MVC. Cada módulo se relacionará diretamente com uma das funcionalidades do sistema</w:t>
      </w:r>
      <w:ins w:id="48" w:author="Victor" w:date="2010-11-13T17:29:00Z">
        <w:r w:rsidR="00B90A0F">
          <w:rPr>
            <w:rFonts w:ascii="Arial" w:hAnsi="Arial" w:cs="Arial"/>
            <w:sz w:val="22"/>
            <w:szCs w:val="22"/>
            <w:lang w:val="pt-BR"/>
          </w:rPr>
          <w:t>,</w:t>
        </w:r>
      </w:ins>
      <w:r>
        <w:rPr>
          <w:rFonts w:ascii="Arial" w:hAnsi="Arial" w:cs="Arial"/>
          <w:sz w:val="22"/>
          <w:szCs w:val="22"/>
          <w:lang w:val="pt-BR"/>
        </w:rPr>
        <w:t xml:space="preserve"> garantido desta forma o perfeito funcionamento do conjunto e a interoperabilidade das partes</w:t>
      </w:r>
      <w:r w:rsidR="00CE1C5A">
        <w:rPr>
          <w:rFonts w:ascii="Arial" w:hAnsi="Arial" w:cs="Arial"/>
          <w:sz w:val="22"/>
          <w:szCs w:val="22"/>
          <w:lang w:val="pt-BR"/>
        </w:rPr>
        <w:t xml:space="preserve"> do </w:t>
      </w:r>
      <w:proofErr w:type="gramStart"/>
      <w:r w:rsidR="00CE1C5A">
        <w:rPr>
          <w:rFonts w:ascii="Arial" w:hAnsi="Arial" w:cs="Arial"/>
          <w:sz w:val="22"/>
          <w:szCs w:val="22"/>
          <w:lang w:val="pt-BR"/>
        </w:rPr>
        <w:t>sistema</w:t>
      </w:r>
      <w:r>
        <w:rPr>
          <w:rFonts w:ascii="Arial" w:hAnsi="Arial" w:cs="Arial"/>
          <w:sz w:val="22"/>
          <w:szCs w:val="22"/>
          <w:lang w:val="pt-BR"/>
        </w:rPr>
        <w:t>.</w:t>
      </w:r>
      <w:commentRangeEnd w:id="47"/>
      <w:proofErr w:type="gramEnd"/>
      <w:r w:rsidR="00B90A0F">
        <w:rPr>
          <w:rStyle w:val="Refdecomentrio"/>
        </w:rPr>
        <w:commentReference w:id="47"/>
      </w:r>
    </w:p>
    <w:p w:rsidR="00D71238" w:rsidRDefault="00EF0975" w:rsidP="000275CE">
      <w:pPr>
        <w:ind w:firstLine="709"/>
        <w:jc w:val="both"/>
        <w:rPr>
          <w:rFonts w:ascii="Arial" w:hAnsi="Arial" w:cs="Arial"/>
          <w:sz w:val="22"/>
          <w:szCs w:val="22"/>
          <w:lang w:val="pt-BR"/>
        </w:rPr>
      </w:pPr>
      <w:r>
        <w:rPr>
          <w:rFonts w:ascii="Arial" w:hAnsi="Arial" w:cs="Arial"/>
          <w:sz w:val="22"/>
          <w:szCs w:val="22"/>
          <w:lang w:val="pt-BR"/>
        </w:rPr>
        <w:t xml:space="preserve">Uma das </w:t>
      </w:r>
      <w:r w:rsidR="00CE1C5A">
        <w:rPr>
          <w:rFonts w:ascii="Arial" w:hAnsi="Arial" w:cs="Arial"/>
          <w:sz w:val="22"/>
          <w:szCs w:val="22"/>
          <w:lang w:val="pt-BR"/>
        </w:rPr>
        <w:t>forma</w:t>
      </w:r>
      <w:r>
        <w:rPr>
          <w:rFonts w:ascii="Arial" w:hAnsi="Arial" w:cs="Arial"/>
          <w:sz w:val="22"/>
          <w:szCs w:val="22"/>
          <w:lang w:val="pt-BR"/>
        </w:rPr>
        <w:t>s</w:t>
      </w:r>
      <w:r w:rsidR="00CE1C5A">
        <w:rPr>
          <w:rFonts w:ascii="Arial" w:hAnsi="Arial" w:cs="Arial"/>
          <w:sz w:val="22"/>
          <w:szCs w:val="22"/>
          <w:lang w:val="pt-BR"/>
        </w:rPr>
        <w:t xml:space="preserve"> </w:t>
      </w:r>
      <w:r>
        <w:rPr>
          <w:rFonts w:ascii="Arial" w:hAnsi="Arial" w:cs="Arial"/>
          <w:sz w:val="22"/>
          <w:szCs w:val="22"/>
          <w:lang w:val="pt-BR"/>
        </w:rPr>
        <w:t xml:space="preserve">vislumbradas </w:t>
      </w:r>
      <w:r w:rsidR="00CE1C5A">
        <w:rPr>
          <w:rFonts w:ascii="Arial" w:hAnsi="Arial" w:cs="Arial"/>
          <w:sz w:val="22"/>
          <w:szCs w:val="22"/>
          <w:lang w:val="pt-BR"/>
        </w:rPr>
        <w:t xml:space="preserve">para </w:t>
      </w:r>
      <w:r>
        <w:rPr>
          <w:rFonts w:ascii="Arial" w:hAnsi="Arial" w:cs="Arial"/>
          <w:sz w:val="22"/>
          <w:szCs w:val="22"/>
          <w:lang w:val="pt-BR"/>
        </w:rPr>
        <w:t xml:space="preserve">a </w:t>
      </w:r>
      <w:r w:rsidR="00CE1C5A">
        <w:rPr>
          <w:rFonts w:ascii="Arial" w:hAnsi="Arial" w:cs="Arial"/>
          <w:sz w:val="22"/>
          <w:szCs w:val="22"/>
          <w:lang w:val="pt-BR"/>
        </w:rPr>
        <w:t>disponibiliza</w:t>
      </w:r>
      <w:r>
        <w:rPr>
          <w:rFonts w:ascii="Arial" w:hAnsi="Arial" w:cs="Arial"/>
          <w:sz w:val="22"/>
          <w:szCs w:val="22"/>
          <w:lang w:val="pt-BR"/>
        </w:rPr>
        <w:t>ção de</w:t>
      </w:r>
      <w:r w:rsidR="00CE1C5A">
        <w:rPr>
          <w:rFonts w:ascii="Arial" w:hAnsi="Arial" w:cs="Arial"/>
          <w:sz w:val="22"/>
          <w:szCs w:val="22"/>
          <w:lang w:val="pt-BR"/>
        </w:rPr>
        <w:t xml:space="preserve"> tais informações ao usuário seria via uma página </w:t>
      </w:r>
      <w:r w:rsidR="00B2369D" w:rsidRPr="00B2369D">
        <w:rPr>
          <w:rFonts w:ascii="Arial" w:hAnsi="Arial" w:cs="Arial"/>
          <w:i/>
          <w:sz w:val="22"/>
          <w:szCs w:val="22"/>
          <w:lang w:val="pt-BR"/>
        </w:rPr>
        <w:t>web</w:t>
      </w:r>
      <w:r w:rsidR="00CE1C5A">
        <w:rPr>
          <w:rFonts w:ascii="Arial" w:hAnsi="Arial" w:cs="Arial"/>
          <w:sz w:val="22"/>
          <w:szCs w:val="22"/>
          <w:lang w:val="pt-BR"/>
        </w:rPr>
        <w:t xml:space="preserve"> na qual o usuário obteria os resultados da sua consulta.</w:t>
      </w:r>
      <w:r>
        <w:rPr>
          <w:rFonts w:ascii="Arial" w:hAnsi="Arial" w:cs="Arial"/>
          <w:sz w:val="22"/>
          <w:szCs w:val="22"/>
          <w:lang w:val="pt-BR"/>
        </w:rPr>
        <w:t xml:space="preserve"> </w:t>
      </w:r>
      <w:r w:rsidR="00372D9A">
        <w:rPr>
          <w:rFonts w:ascii="Arial" w:hAnsi="Arial" w:cs="Arial"/>
          <w:sz w:val="22"/>
          <w:szCs w:val="22"/>
          <w:lang w:val="pt-BR"/>
        </w:rPr>
        <w:t>Est</w:t>
      </w:r>
      <w:r>
        <w:rPr>
          <w:rFonts w:ascii="Arial" w:hAnsi="Arial" w:cs="Arial"/>
          <w:sz w:val="22"/>
          <w:szCs w:val="22"/>
          <w:lang w:val="pt-BR"/>
        </w:rPr>
        <w:t>a</w:t>
      </w:r>
      <w:r w:rsidR="00372D9A">
        <w:rPr>
          <w:rFonts w:ascii="Arial" w:hAnsi="Arial" w:cs="Arial"/>
          <w:sz w:val="22"/>
          <w:szCs w:val="22"/>
          <w:lang w:val="pt-BR"/>
        </w:rPr>
        <w:t xml:space="preserve"> forma foi </w:t>
      </w:r>
      <w:r>
        <w:rPr>
          <w:rFonts w:ascii="Arial" w:hAnsi="Arial" w:cs="Arial"/>
          <w:sz w:val="22"/>
          <w:szCs w:val="22"/>
          <w:lang w:val="pt-BR"/>
        </w:rPr>
        <w:t xml:space="preserve">considerada </w:t>
      </w:r>
      <w:r w:rsidR="00372D9A">
        <w:rPr>
          <w:rFonts w:ascii="Arial" w:hAnsi="Arial" w:cs="Arial"/>
          <w:sz w:val="22"/>
          <w:szCs w:val="22"/>
          <w:lang w:val="pt-BR"/>
        </w:rPr>
        <w:t>apropriada</w:t>
      </w:r>
      <w:r>
        <w:rPr>
          <w:rFonts w:ascii="Arial" w:hAnsi="Arial" w:cs="Arial"/>
          <w:sz w:val="22"/>
          <w:szCs w:val="22"/>
          <w:lang w:val="pt-BR"/>
        </w:rPr>
        <w:t xml:space="preserve"> em função do público-alvo</w:t>
      </w:r>
      <w:r w:rsidR="00372D9A">
        <w:rPr>
          <w:rFonts w:ascii="Arial" w:hAnsi="Arial" w:cs="Arial"/>
          <w:sz w:val="22"/>
          <w:szCs w:val="22"/>
          <w:lang w:val="pt-BR"/>
        </w:rPr>
        <w:t>, pois</w:t>
      </w:r>
      <w:r>
        <w:rPr>
          <w:rFonts w:ascii="Arial" w:hAnsi="Arial" w:cs="Arial"/>
          <w:sz w:val="22"/>
          <w:szCs w:val="22"/>
          <w:lang w:val="pt-BR"/>
        </w:rPr>
        <w:t>,</w:t>
      </w:r>
      <w:r w:rsidR="00372D9A">
        <w:rPr>
          <w:rFonts w:ascii="Arial" w:hAnsi="Arial" w:cs="Arial"/>
          <w:sz w:val="22"/>
          <w:szCs w:val="22"/>
          <w:lang w:val="pt-BR"/>
        </w:rPr>
        <w:t xml:space="preserve"> </w:t>
      </w:r>
      <w:r>
        <w:rPr>
          <w:rFonts w:ascii="Arial" w:hAnsi="Arial" w:cs="Arial"/>
          <w:sz w:val="22"/>
          <w:szCs w:val="22"/>
          <w:lang w:val="pt-BR"/>
        </w:rPr>
        <w:t>embora</w:t>
      </w:r>
      <w:r w:rsidR="00864E8B">
        <w:rPr>
          <w:rFonts w:ascii="Arial" w:hAnsi="Arial" w:cs="Arial"/>
          <w:sz w:val="22"/>
          <w:szCs w:val="22"/>
          <w:lang w:val="pt-BR"/>
        </w:rPr>
        <w:t xml:space="preserve"> </w:t>
      </w:r>
      <w:r>
        <w:rPr>
          <w:rFonts w:ascii="Arial" w:hAnsi="Arial" w:cs="Arial"/>
          <w:sz w:val="22"/>
          <w:szCs w:val="22"/>
          <w:lang w:val="pt-BR"/>
        </w:rPr>
        <w:t>uma d</w:t>
      </w:r>
      <w:r w:rsidR="00864E8B">
        <w:rPr>
          <w:rFonts w:ascii="Arial" w:hAnsi="Arial" w:cs="Arial"/>
          <w:sz w:val="22"/>
          <w:szCs w:val="22"/>
          <w:lang w:val="pt-BR"/>
        </w:rPr>
        <w:t xml:space="preserve">as atuais tendências de desenvolvimento </w:t>
      </w:r>
      <w:r>
        <w:rPr>
          <w:rFonts w:ascii="Arial" w:hAnsi="Arial" w:cs="Arial"/>
          <w:sz w:val="22"/>
          <w:szCs w:val="22"/>
          <w:lang w:val="pt-BR"/>
        </w:rPr>
        <w:t xml:space="preserve">seja voltada </w:t>
      </w:r>
      <w:r w:rsidR="00864E8B">
        <w:rPr>
          <w:rFonts w:ascii="Arial" w:hAnsi="Arial" w:cs="Arial"/>
          <w:sz w:val="22"/>
          <w:szCs w:val="22"/>
          <w:lang w:val="pt-BR"/>
        </w:rPr>
        <w:t xml:space="preserve">para </w:t>
      </w:r>
      <w:r>
        <w:rPr>
          <w:rFonts w:ascii="Arial" w:hAnsi="Arial" w:cs="Arial"/>
          <w:sz w:val="22"/>
          <w:szCs w:val="22"/>
          <w:lang w:val="pt-BR"/>
        </w:rPr>
        <w:t>dispositivos móveis</w:t>
      </w:r>
      <w:r w:rsidR="00864E8B">
        <w:rPr>
          <w:rFonts w:ascii="Arial" w:hAnsi="Arial" w:cs="Arial"/>
          <w:sz w:val="22"/>
          <w:szCs w:val="22"/>
          <w:lang w:val="pt-BR"/>
        </w:rPr>
        <w:t xml:space="preserve">, </w:t>
      </w:r>
      <w:r>
        <w:rPr>
          <w:rFonts w:ascii="Arial" w:hAnsi="Arial" w:cs="Arial"/>
          <w:sz w:val="22"/>
          <w:szCs w:val="22"/>
          <w:lang w:val="pt-BR"/>
        </w:rPr>
        <w:t>isto</w:t>
      </w:r>
      <w:r w:rsidR="00864E8B">
        <w:rPr>
          <w:rFonts w:ascii="Arial" w:hAnsi="Arial" w:cs="Arial"/>
          <w:sz w:val="22"/>
          <w:szCs w:val="22"/>
          <w:lang w:val="pt-BR"/>
        </w:rPr>
        <w:t xml:space="preserve"> </w:t>
      </w:r>
      <w:r>
        <w:rPr>
          <w:rFonts w:ascii="Arial" w:hAnsi="Arial" w:cs="Arial"/>
          <w:sz w:val="22"/>
          <w:szCs w:val="22"/>
          <w:lang w:val="pt-BR"/>
        </w:rPr>
        <w:t xml:space="preserve">não </w:t>
      </w:r>
      <w:r w:rsidR="00864E8B">
        <w:rPr>
          <w:rFonts w:ascii="Arial" w:hAnsi="Arial" w:cs="Arial"/>
          <w:sz w:val="22"/>
          <w:szCs w:val="22"/>
          <w:lang w:val="pt-BR"/>
        </w:rPr>
        <w:t xml:space="preserve">atenderia a </w:t>
      </w:r>
      <w:r>
        <w:rPr>
          <w:rFonts w:ascii="Arial" w:hAnsi="Arial" w:cs="Arial"/>
          <w:sz w:val="22"/>
          <w:szCs w:val="22"/>
          <w:lang w:val="pt-BR"/>
        </w:rPr>
        <w:t xml:space="preserve">grande parte dos usuários de ônibus, que não possui dispositivos robustos para a execução de aplicações. A versão </w:t>
      </w:r>
      <w:r w:rsidR="00B2369D" w:rsidRPr="00B2369D">
        <w:rPr>
          <w:rFonts w:ascii="Arial" w:hAnsi="Arial" w:cs="Arial"/>
          <w:i/>
          <w:sz w:val="22"/>
          <w:szCs w:val="22"/>
          <w:lang w:val="pt-BR"/>
        </w:rPr>
        <w:t>web</w:t>
      </w:r>
      <w:r>
        <w:rPr>
          <w:rFonts w:ascii="Arial" w:hAnsi="Arial" w:cs="Arial"/>
          <w:sz w:val="22"/>
          <w:szCs w:val="22"/>
          <w:lang w:val="pt-BR"/>
        </w:rPr>
        <w:t xml:space="preserve"> atenderia a </w:t>
      </w:r>
      <w:r w:rsidR="00864E8B">
        <w:rPr>
          <w:rFonts w:ascii="Arial" w:hAnsi="Arial" w:cs="Arial"/>
          <w:sz w:val="22"/>
          <w:szCs w:val="22"/>
          <w:lang w:val="pt-BR"/>
        </w:rPr>
        <w:t>um maior número de usuários</w:t>
      </w:r>
      <w:r>
        <w:rPr>
          <w:rFonts w:ascii="Arial" w:hAnsi="Arial" w:cs="Arial"/>
          <w:sz w:val="22"/>
          <w:szCs w:val="22"/>
          <w:lang w:val="pt-BR"/>
        </w:rPr>
        <w:t>,</w:t>
      </w:r>
      <w:r w:rsidR="00864E8B">
        <w:rPr>
          <w:rFonts w:ascii="Arial" w:hAnsi="Arial" w:cs="Arial"/>
          <w:sz w:val="22"/>
          <w:szCs w:val="22"/>
          <w:lang w:val="pt-BR"/>
        </w:rPr>
        <w:t xml:space="preserve"> devido </w:t>
      </w:r>
      <w:proofErr w:type="gramStart"/>
      <w:r w:rsidR="00864E8B">
        <w:rPr>
          <w:rFonts w:ascii="Arial" w:hAnsi="Arial" w:cs="Arial"/>
          <w:sz w:val="22"/>
          <w:szCs w:val="22"/>
          <w:lang w:val="pt-BR"/>
        </w:rPr>
        <w:t>a</w:t>
      </w:r>
      <w:proofErr w:type="gramEnd"/>
      <w:r w:rsidR="00864E8B">
        <w:rPr>
          <w:rFonts w:ascii="Arial" w:hAnsi="Arial" w:cs="Arial"/>
          <w:sz w:val="22"/>
          <w:szCs w:val="22"/>
          <w:lang w:val="pt-BR"/>
        </w:rPr>
        <w:t xml:space="preserve"> </w:t>
      </w:r>
      <w:r>
        <w:rPr>
          <w:rFonts w:ascii="Arial" w:hAnsi="Arial" w:cs="Arial"/>
          <w:sz w:val="22"/>
          <w:szCs w:val="22"/>
          <w:lang w:val="pt-BR"/>
        </w:rPr>
        <w:t xml:space="preserve">(i) </w:t>
      </w:r>
      <w:r w:rsidR="00864E8B">
        <w:rPr>
          <w:rFonts w:ascii="Arial" w:hAnsi="Arial" w:cs="Arial"/>
          <w:sz w:val="22"/>
          <w:szCs w:val="22"/>
          <w:lang w:val="pt-BR"/>
        </w:rPr>
        <w:t xml:space="preserve">ser multiplataforma e não exigir </w:t>
      </w:r>
      <w:r>
        <w:rPr>
          <w:rFonts w:ascii="Arial" w:hAnsi="Arial" w:cs="Arial"/>
          <w:sz w:val="22"/>
          <w:szCs w:val="22"/>
          <w:lang w:val="pt-BR"/>
        </w:rPr>
        <w:t>alto desempenho do dispositivo</w:t>
      </w:r>
      <w:r w:rsidR="00864E8B">
        <w:rPr>
          <w:rFonts w:ascii="Arial" w:hAnsi="Arial" w:cs="Arial"/>
          <w:sz w:val="22"/>
          <w:szCs w:val="22"/>
          <w:lang w:val="pt-BR"/>
        </w:rPr>
        <w:t xml:space="preserve"> para sua execução. </w:t>
      </w:r>
      <w:r>
        <w:rPr>
          <w:rFonts w:ascii="Arial" w:hAnsi="Arial" w:cs="Arial"/>
          <w:sz w:val="22"/>
          <w:szCs w:val="22"/>
          <w:lang w:val="pt-BR"/>
        </w:rPr>
        <w:t xml:space="preserve">A versão voltada para dispositivos com sistema operacional </w:t>
      </w:r>
      <w:proofErr w:type="spellStart"/>
      <w:r w:rsidR="00AA6EF7">
        <w:rPr>
          <w:rFonts w:ascii="Arial" w:hAnsi="Arial" w:cs="Arial"/>
          <w:sz w:val="22"/>
          <w:szCs w:val="22"/>
          <w:lang w:val="pt-BR"/>
        </w:rPr>
        <w:t>Android</w:t>
      </w:r>
      <w:proofErr w:type="spellEnd"/>
      <w:r w:rsidR="00AA6EF7">
        <w:rPr>
          <w:rFonts w:ascii="Arial" w:hAnsi="Arial" w:cs="Arial"/>
          <w:sz w:val="22"/>
          <w:szCs w:val="22"/>
          <w:lang w:val="pt-BR"/>
        </w:rPr>
        <w:t xml:space="preserve"> </w:t>
      </w:r>
      <w:r>
        <w:rPr>
          <w:rFonts w:ascii="Arial" w:hAnsi="Arial" w:cs="Arial"/>
          <w:sz w:val="22"/>
          <w:szCs w:val="22"/>
          <w:lang w:val="pt-BR"/>
        </w:rPr>
        <w:t>(</w:t>
      </w:r>
      <w:r w:rsidR="000275CE">
        <w:rPr>
          <w:rFonts w:ascii="Arial" w:hAnsi="Arial" w:cs="Arial"/>
          <w:sz w:val="22"/>
          <w:szCs w:val="22"/>
          <w:lang w:val="pt-BR"/>
        </w:rPr>
        <w:t>ANDROID, 2010</w:t>
      </w:r>
      <w:r>
        <w:rPr>
          <w:rFonts w:ascii="Arial" w:hAnsi="Arial" w:cs="Arial"/>
          <w:sz w:val="22"/>
          <w:szCs w:val="22"/>
          <w:lang w:val="pt-BR"/>
        </w:rPr>
        <w:t>) seria</w:t>
      </w:r>
      <w:r w:rsidR="00AA6EF7">
        <w:rPr>
          <w:rFonts w:ascii="Arial" w:hAnsi="Arial" w:cs="Arial"/>
          <w:sz w:val="22"/>
          <w:szCs w:val="22"/>
          <w:lang w:val="pt-BR"/>
        </w:rPr>
        <w:t xml:space="preserve"> destinad</w:t>
      </w:r>
      <w:r>
        <w:rPr>
          <w:rFonts w:ascii="Arial" w:hAnsi="Arial" w:cs="Arial"/>
          <w:sz w:val="22"/>
          <w:szCs w:val="22"/>
          <w:lang w:val="pt-BR"/>
        </w:rPr>
        <w:t>a</w:t>
      </w:r>
      <w:r w:rsidR="00AA6EF7">
        <w:rPr>
          <w:rFonts w:ascii="Arial" w:hAnsi="Arial" w:cs="Arial"/>
          <w:sz w:val="22"/>
          <w:szCs w:val="22"/>
          <w:lang w:val="pt-BR"/>
        </w:rPr>
        <w:t xml:space="preserve"> a um público mais específico</w:t>
      </w:r>
      <w:r>
        <w:rPr>
          <w:rFonts w:ascii="Arial" w:hAnsi="Arial" w:cs="Arial"/>
          <w:sz w:val="22"/>
          <w:szCs w:val="22"/>
          <w:lang w:val="pt-BR"/>
        </w:rPr>
        <w:t xml:space="preserve">, e </w:t>
      </w:r>
      <w:del w:id="49" w:author="Victor" w:date="2010-11-13T17:36:00Z">
        <w:r w:rsidDel="00B90A0F">
          <w:rPr>
            <w:rFonts w:ascii="Arial" w:hAnsi="Arial" w:cs="Arial"/>
            <w:sz w:val="22"/>
            <w:szCs w:val="22"/>
            <w:lang w:val="pt-BR"/>
          </w:rPr>
          <w:delText xml:space="preserve">proverá </w:delText>
        </w:r>
      </w:del>
      <w:ins w:id="50" w:author="Victor" w:date="2010-11-13T17:36:00Z">
        <w:r w:rsidR="00B90A0F">
          <w:rPr>
            <w:rFonts w:ascii="Arial" w:hAnsi="Arial" w:cs="Arial"/>
            <w:sz w:val="22"/>
            <w:szCs w:val="22"/>
            <w:lang w:val="pt-BR"/>
          </w:rPr>
          <w:t>prover</w:t>
        </w:r>
        <w:r w:rsidR="00B90A0F">
          <w:rPr>
            <w:rFonts w:ascii="Arial" w:hAnsi="Arial" w:cs="Arial"/>
            <w:sz w:val="22"/>
            <w:szCs w:val="22"/>
            <w:lang w:val="pt-BR"/>
          </w:rPr>
          <w:t>ia</w:t>
        </w:r>
        <w:r w:rsidR="00B90A0F">
          <w:rPr>
            <w:rFonts w:ascii="Arial" w:hAnsi="Arial" w:cs="Arial"/>
            <w:sz w:val="22"/>
            <w:szCs w:val="22"/>
            <w:lang w:val="pt-BR"/>
          </w:rPr>
          <w:t xml:space="preserve"> </w:t>
        </w:r>
      </w:ins>
      <w:r>
        <w:rPr>
          <w:rFonts w:ascii="Arial" w:hAnsi="Arial" w:cs="Arial"/>
          <w:sz w:val="22"/>
          <w:szCs w:val="22"/>
          <w:lang w:val="pt-BR"/>
        </w:rPr>
        <w:t>facilidades no que tange ao acesso mais rápido às informações, bem como a utilização da localização do usuário via GPS (sujeita à autorização explícita do usuário na configuração do sistema)</w:t>
      </w:r>
      <w:r w:rsidR="00AA6EF7">
        <w:rPr>
          <w:rFonts w:ascii="Arial" w:hAnsi="Arial" w:cs="Arial"/>
          <w:sz w:val="22"/>
          <w:szCs w:val="22"/>
          <w:lang w:val="pt-BR"/>
        </w:rPr>
        <w:t>.</w:t>
      </w:r>
    </w:p>
    <w:p w:rsidR="0082403B" w:rsidRDefault="0082403B" w:rsidP="000275CE">
      <w:pPr>
        <w:ind w:firstLine="708"/>
        <w:jc w:val="both"/>
        <w:rPr>
          <w:rFonts w:ascii="Arial" w:hAnsi="Arial" w:cs="Arial"/>
          <w:sz w:val="22"/>
          <w:szCs w:val="22"/>
          <w:lang w:val="pt-BR"/>
        </w:rPr>
      </w:pPr>
      <w:r>
        <w:rPr>
          <w:rFonts w:ascii="Arial" w:hAnsi="Arial" w:cs="Arial"/>
          <w:sz w:val="22"/>
          <w:szCs w:val="22"/>
          <w:lang w:val="pt-BR"/>
        </w:rPr>
        <w:t>Desenvolvimento para estas plataformas será pensado mais à frente como objetivo secundário do projeto. Até porque descartar as possibilidades que os recursos desses aparelhos podem nos oferecer como GPS ou seus modernos navegadores seria um desperdício. Ou desenvolvermos na sua linguagem específica.</w:t>
      </w:r>
    </w:p>
    <w:p w:rsidR="0082403B" w:rsidRDefault="0082403B" w:rsidP="000275CE">
      <w:pPr>
        <w:ind w:firstLine="708"/>
        <w:jc w:val="both"/>
        <w:rPr>
          <w:rFonts w:ascii="Arial" w:hAnsi="Arial" w:cs="Arial"/>
          <w:sz w:val="22"/>
          <w:szCs w:val="22"/>
          <w:lang w:val="pt-BR"/>
        </w:rPr>
      </w:pPr>
      <w:r>
        <w:rPr>
          <w:rFonts w:ascii="Arial" w:hAnsi="Arial" w:cs="Arial"/>
          <w:sz w:val="22"/>
          <w:szCs w:val="22"/>
          <w:lang w:val="pt-BR"/>
        </w:rPr>
        <w:t>Dado todos esses fatores a aplicação seria composta pelos seguintes módulos:</w:t>
      </w:r>
    </w:p>
    <w:p w:rsidR="0082403B" w:rsidRDefault="0082403B" w:rsidP="000275CE">
      <w:pPr>
        <w:ind w:firstLine="708"/>
        <w:jc w:val="both"/>
        <w:rPr>
          <w:rFonts w:ascii="Arial" w:hAnsi="Arial" w:cs="Arial"/>
          <w:sz w:val="22"/>
          <w:szCs w:val="22"/>
          <w:lang w:val="pt-BR"/>
        </w:rPr>
      </w:pP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CRUD de Pontos* – Composta pela localização do ponto e seu endereço.</w:t>
      </w: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CRUD de Ônibus* – Cadastrados no sistema para fins de controle das requisições.</w:t>
      </w: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CRUD de Rotas* – Será basicamente a relação ônibus X ponto</w:t>
      </w: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CRUD de Usuário – Além de conter informações básicas terá também a relação dos pontos que ele usualmente pega ônibus e os ônibus mais utilizados, este será desenvolvido para ser acessado via desktop.</w:t>
      </w: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 xml:space="preserve">Obtenção da Posição do Usuário – Será determinada pelo usuário quando ele acessar o sistema**. </w:t>
      </w: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Obtenção da Posição do Ônibus – Dado a seleção do usuário o sistema executaria a busca do ônibus</w:t>
      </w:r>
      <w:proofErr w:type="gramStart"/>
      <w:r>
        <w:rPr>
          <w:rFonts w:ascii="Arial" w:hAnsi="Arial" w:cs="Arial"/>
          <w:sz w:val="22"/>
          <w:szCs w:val="22"/>
          <w:lang w:val="pt-BR"/>
        </w:rPr>
        <w:t xml:space="preserve">  </w:t>
      </w:r>
      <w:proofErr w:type="gramEnd"/>
      <w:r>
        <w:rPr>
          <w:rFonts w:ascii="Arial" w:hAnsi="Arial" w:cs="Arial"/>
          <w:sz w:val="22"/>
          <w:szCs w:val="22"/>
          <w:lang w:val="pt-BR"/>
        </w:rPr>
        <w:t>selecionado. Haveria neste ponto uma integração com as empresas que monitoram os veículos das frotas para obtenção da localização.</w:t>
      </w:r>
    </w:p>
    <w:p w:rsidR="0082403B" w:rsidRDefault="0082403B" w:rsidP="000275CE">
      <w:pPr>
        <w:numPr>
          <w:ilvl w:val="0"/>
          <w:numId w:val="15"/>
        </w:numPr>
        <w:jc w:val="both"/>
        <w:rPr>
          <w:rFonts w:ascii="Arial" w:hAnsi="Arial" w:cs="Arial"/>
          <w:sz w:val="22"/>
          <w:szCs w:val="22"/>
          <w:lang w:val="pt-BR"/>
        </w:rPr>
      </w:pPr>
      <w:r>
        <w:rPr>
          <w:rFonts w:ascii="Arial" w:hAnsi="Arial" w:cs="Arial"/>
          <w:sz w:val="22"/>
          <w:szCs w:val="22"/>
          <w:lang w:val="pt-BR"/>
        </w:rPr>
        <w:t xml:space="preserve">Cálculo da Rota e Exibição do Resultado – Será desenvolvido em conjunto com a API do Google </w:t>
      </w:r>
      <w:proofErr w:type="spellStart"/>
      <w:r>
        <w:rPr>
          <w:rFonts w:ascii="Arial" w:hAnsi="Arial" w:cs="Arial"/>
          <w:sz w:val="22"/>
          <w:szCs w:val="22"/>
          <w:lang w:val="pt-BR"/>
        </w:rPr>
        <w:t>Maps</w:t>
      </w:r>
      <w:proofErr w:type="spellEnd"/>
      <w:r>
        <w:rPr>
          <w:rFonts w:ascii="Arial" w:hAnsi="Arial" w:cs="Arial"/>
          <w:sz w:val="22"/>
          <w:szCs w:val="22"/>
          <w:lang w:val="pt-BR"/>
        </w:rPr>
        <w:t xml:space="preserve"> um WebService que execute as requisições ao Google e trate da exibição dos resultados.</w:t>
      </w:r>
    </w:p>
    <w:p w:rsidR="00F874AD" w:rsidRDefault="00F874AD" w:rsidP="00F874AD">
      <w:pPr>
        <w:jc w:val="both"/>
        <w:rPr>
          <w:rFonts w:ascii="Arial" w:hAnsi="Arial" w:cs="Arial"/>
          <w:sz w:val="22"/>
          <w:szCs w:val="22"/>
          <w:lang w:val="pt-BR"/>
        </w:rPr>
      </w:pPr>
    </w:p>
    <w:p w:rsidR="0082403B" w:rsidRDefault="0082403B" w:rsidP="000275CE">
      <w:pPr>
        <w:jc w:val="both"/>
        <w:rPr>
          <w:rFonts w:ascii="Arial" w:hAnsi="Arial" w:cs="Arial"/>
          <w:sz w:val="18"/>
          <w:szCs w:val="22"/>
          <w:lang w:val="pt-BR"/>
        </w:rPr>
      </w:pPr>
      <w:r w:rsidRPr="005E2CCF">
        <w:rPr>
          <w:rFonts w:ascii="Arial" w:hAnsi="Arial" w:cs="Arial"/>
          <w:sz w:val="18"/>
          <w:szCs w:val="22"/>
          <w:lang w:val="pt-BR"/>
        </w:rPr>
        <w:t>*D</w:t>
      </w:r>
      <w:r w:rsidR="00C25320">
        <w:rPr>
          <w:rFonts w:ascii="Arial" w:hAnsi="Arial" w:cs="Arial"/>
          <w:sz w:val="18"/>
          <w:szCs w:val="22"/>
          <w:lang w:val="pt-BR"/>
        </w:rPr>
        <w:t>evido a</w:t>
      </w:r>
      <w:r w:rsidRPr="005E2CCF">
        <w:rPr>
          <w:rFonts w:ascii="Arial" w:hAnsi="Arial" w:cs="Arial"/>
          <w:sz w:val="18"/>
          <w:szCs w:val="22"/>
          <w:lang w:val="pt-BR"/>
        </w:rPr>
        <w:t xml:space="preserve"> uma atual limitação da API do Google, não </w:t>
      </w:r>
      <w:del w:id="51" w:author="Victor" w:date="2010-11-13T17:36:00Z">
        <w:r w:rsidRPr="005E2CCF" w:rsidDel="00B90A0F">
          <w:rPr>
            <w:rFonts w:ascii="Arial" w:hAnsi="Arial" w:cs="Arial"/>
            <w:sz w:val="18"/>
            <w:szCs w:val="22"/>
            <w:lang w:val="pt-BR"/>
          </w:rPr>
          <w:delText xml:space="preserve">conseguimos </w:delText>
        </w:r>
      </w:del>
      <w:ins w:id="52" w:author="Victor" w:date="2010-11-13T17:36:00Z">
        <w:r w:rsidR="00B90A0F">
          <w:rPr>
            <w:rFonts w:ascii="Arial" w:hAnsi="Arial" w:cs="Arial"/>
            <w:sz w:val="18"/>
            <w:szCs w:val="22"/>
            <w:lang w:val="pt-BR"/>
          </w:rPr>
          <w:t xml:space="preserve">foi possível </w:t>
        </w:r>
      </w:ins>
      <w:r w:rsidRPr="005E2CCF">
        <w:rPr>
          <w:rFonts w:ascii="Arial" w:hAnsi="Arial" w:cs="Arial"/>
          <w:sz w:val="18"/>
          <w:szCs w:val="22"/>
          <w:lang w:val="pt-BR"/>
        </w:rPr>
        <w:t xml:space="preserve">obter dados relacionados </w:t>
      </w:r>
      <w:r>
        <w:rPr>
          <w:rFonts w:ascii="Arial" w:hAnsi="Arial" w:cs="Arial"/>
          <w:sz w:val="18"/>
          <w:szCs w:val="22"/>
          <w:lang w:val="pt-BR"/>
        </w:rPr>
        <w:t xml:space="preserve">à </w:t>
      </w:r>
      <w:r w:rsidRPr="005E2CCF">
        <w:rPr>
          <w:rFonts w:ascii="Arial" w:hAnsi="Arial" w:cs="Arial"/>
          <w:sz w:val="18"/>
          <w:szCs w:val="22"/>
          <w:lang w:val="pt-BR"/>
        </w:rPr>
        <w:t>localização</w:t>
      </w:r>
      <w:r>
        <w:rPr>
          <w:rFonts w:ascii="Arial" w:hAnsi="Arial" w:cs="Arial"/>
          <w:sz w:val="18"/>
          <w:szCs w:val="22"/>
          <w:lang w:val="pt-BR"/>
        </w:rPr>
        <w:t xml:space="preserve"> dos pontos nem as rotas dos ônibus dinamicamente por requisições web.</w:t>
      </w:r>
    </w:p>
    <w:p w:rsidR="0082403B" w:rsidRPr="009C4320" w:rsidRDefault="0082403B" w:rsidP="000275CE">
      <w:pPr>
        <w:jc w:val="both"/>
        <w:rPr>
          <w:rFonts w:ascii="Arial" w:hAnsi="Arial" w:cs="Arial"/>
          <w:sz w:val="18"/>
          <w:szCs w:val="22"/>
          <w:lang w:val="pt-BR"/>
        </w:rPr>
      </w:pPr>
      <w:r>
        <w:rPr>
          <w:rFonts w:ascii="Arial" w:hAnsi="Arial" w:cs="Arial"/>
          <w:sz w:val="18"/>
          <w:szCs w:val="22"/>
          <w:lang w:val="pt-BR"/>
        </w:rPr>
        <w:t>**Como já mencionado no objetivo secundário</w:t>
      </w:r>
      <w:ins w:id="53" w:author="Victor" w:date="2010-11-13T17:36:00Z">
        <w:r w:rsidR="00B90A0F">
          <w:rPr>
            <w:rFonts w:ascii="Arial" w:hAnsi="Arial" w:cs="Arial"/>
            <w:sz w:val="18"/>
            <w:szCs w:val="22"/>
            <w:lang w:val="pt-BR"/>
          </w:rPr>
          <w:t>,</w:t>
        </w:r>
      </w:ins>
      <w:r>
        <w:rPr>
          <w:rFonts w:ascii="Arial" w:hAnsi="Arial" w:cs="Arial"/>
          <w:sz w:val="18"/>
          <w:szCs w:val="22"/>
          <w:lang w:val="pt-BR"/>
        </w:rPr>
        <w:t xml:space="preserve"> poderá haver a obtenção dessa informação dinamicamente se o aparelho do usuário permitir tal funcionalidade.</w:t>
      </w:r>
    </w:p>
    <w:p w:rsidR="0082403B" w:rsidRDefault="0082403B" w:rsidP="000275CE">
      <w:pPr>
        <w:ind w:firstLine="709"/>
        <w:jc w:val="both"/>
        <w:rPr>
          <w:rFonts w:ascii="Arial" w:hAnsi="Arial" w:cs="Arial"/>
          <w:sz w:val="22"/>
          <w:szCs w:val="22"/>
          <w:lang w:val="pt-BR"/>
        </w:rPr>
      </w:pPr>
    </w:p>
    <w:p w:rsidR="0082403B" w:rsidRDefault="0082403B" w:rsidP="000275CE">
      <w:pPr>
        <w:ind w:firstLine="709"/>
        <w:jc w:val="both"/>
        <w:rPr>
          <w:rFonts w:ascii="Arial" w:hAnsi="Arial" w:cs="Arial"/>
          <w:sz w:val="22"/>
          <w:szCs w:val="22"/>
          <w:lang w:val="pt-BR"/>
        </w:rPr>
      </w:pPr>
    </w:p>
    <w:p w:rsidR="0082403B" w:rsidRDefault="0082403B" w:rsidP="000275CE">
      <w:pPr>
        <w:ind w:firstLine="709"/>
        <w:jc w:val="both"/>
        <w:rPr>
          <w:rFonts w:ascii="Arial" w:hAnsi="Arial" w:cs="Arial"/>
          <w:sz w:val="22"/>
          <w:szCs w:val="22"/>
          <w:lang w:val="pt-BR"/>
        </w:rPr>
      </w:pPr>
    </w:p>
    <w:p w:rsidR="0082403B" w:rsidRDefault="0082403B" w:rsidP="000275CE">
      <w:pPr>
        <w:ind w:firstLine="709"/>
        <w:jc w:val="both"/>
        <w:rPr>
          <w:rFonts w:ascii="Arial" w:hAnsi="Arial" w:cs="Arial"/>
          <w:sz w:val="22"/>
          <w:szCs w:val="22"/>
          <w:lang w:val="pt-BR"/>
        </w:rPr>
      </w:pPr>
    </w:p>
    <w:p w:rsidR="0082403B" w:rsidRDefault="0082403B" w:rsidP="000275CE">
      <w:pPr>
        <w:ind w:firstLine="709"/>
        <w:jc w:val="both"/>
        <w:rPr>
          <w:rFonts w:ascii="Arial" w:hAnsi="Arial" w:cs="Arial"/>
          <w:sz w:val="22"/>
          <w:szCs w:val="22"/>
          <w:lang w:val="pt-BR"/>
        </w:rPr>
      </w:pPr>
    </w:p>
    <w:p w:rsidR="003E5E2B" w:rsidRDefault="003E5E2B" w:rsidP="000275CE">
      <w:pPr>
        <w:ind w:firstLine="709"/>
        <w:jc w:val="both"/>
        <w:rPr>
          <w:rFonts w:ascii="Arial" w:hAnsi="Arial" w:cs="Arial"/>
          <w:sz w:val="22"/>
          <w:szCs w:val="22"/>
          <w:lang w:val="pt-BR"/>
        </w:rPr>
      </w:pPr>
      <w:r>
        <w:rPr>
          <w:rFonts w:ascii="Arial" w:hAnsi="Arial" w:cs="Arial"/>
          <w:sz w:val="22"/>
          <w:szCs w:val="22"/>
          <w:lang w:val="pt-BR"/>
        </w:rPr>
        <w:t>Para o desenvolvimento do projeto, os seguintes recursos humanos foram estimados:</w:t>
      </w:r>
    </w:p>
    <w:p w:rsidR="003E5E2B" w:rsidRDefault="003E5E2B" w:rsidP="000275CE">
      <w:pPr>
        <w:ind w:firstLine="709"/>
        <w:jc w:val="both"/>
        <w:rPr>
          <w:rFonts w:ascii="Arial" w:hAnsi="Arial" w:cs="Arial"/>
          <w:sz w:val="22"/>
          <w:szCs w:val="22"/>
          <w:lang w:val="pt-BR"/>
        </w:rPr>
      </w:pPr>
    </w:p>
    <w:p w:rsidR="00175D23" w:rsidRDefault="00291000" w:rsidP="000275CE">
      <w:pPr>
        <w:numPr>
          <w:ilvl w:val="0"/>
          <w:numId w:val="3"/>
        </w:numPr>
        <w:jc w:val="both"/>
        <w:rPr>
          <w:rFonts w:ascii="Arial" w:hAnsi="Arial" w:cs="Arial"/>
          <w:sz w:val="22"/>
          <w:szCs w:val="22"/>
          <w:lang w:val="pt-BR"/>
        </w:rPr>
      </w:pPr>
      <w:proofErr w:type="gramStart"/>
      <w:r>
        <w:rPr>
          <w:rFonts w:ascii="Arial" w:hAnsi="Arial" w:cs="Arial"/>
          <w:sz w:val="22"/>
          <w:szCs w:val="22"/>
          <w:lang w:val="pt-BR"/>
        </w:rPr>
        <w:t>1</w:t>
      </w:r>
      <w:proofErr w:type="gramEnd"/>
      <w:r>
        <w:rPr>
          <w:rFonts w:ascii="Arial" w:hAnsi="Arial" w:cs="Arial"/>
          <w:sz w:val="22"/>
          <w:szCs w:val="22"/>
          <w:lang w:val="pt-BR"/>
        </w:rPr>
        <w:t xml:space="preserve"> doutora em computação (responsável pela coordenação geral do projeto)</w:t>
      </w:r>
    </w:p>
    <w:p w:rsidR="00291000" w:rsidRDefault="00291000" w:rsidP="000275CE">
      <w:pPr>
        <w:numPr>
          <w:ilvl w:val="0"/>
          <w:numId w:val="3"/>
        </w:numPr>
        <w:jc w:val="both"/>
        <w:rPr>
          <w:rFonts w:ascii="Arial" w:hAnsi="Arial" w:cs="Arial"/>
          <w:sz w:val="22"/>
          <w:szCs w:val="22"/>
          <w:lang w:val="pt-BR"/>
        </w:rPr>
      </w:pPr>
      <w:proofErr w:type="gramStart"/>
      <w:r>
        <w:rPr>
          <w:rFonts w:ascii="Arial" w:hAnsi="Arial" w:cs="Arial"/>
          <w:sz w:val="22"/>
          <w:szCs w:val="22"/>
          <w:lang w:val="pt-BR"/>
        </w:rPr>
        <w:t>2</w:t>
      </w:r>
      <w:proofErr w:type="gramEnd"/>
      <w:r>
        <w:rPr>
          <w:rFonts w:ascii="Arial" w:hAnsi="Arial" w:cs="Arial"/>
          <w:sz w:val="22"/>
          <w:szCs w:val="22"/>
          <w:lang w:val="pt-BR"/>
        </w:rPr>
        <w:t xml:space="preserve"> mestres em computação (responsáveis por auxiliar a coordenação geral e liderar a equipe de desenvolvimento)</w:t>
      </w:r>
    </w:p>
    <w:p w:rsidR="00175D23" w:rsidRDefault="00291000" w:rsidP="000275CE">
      <w:pPr>
        <w:numPr>
          <w:ilvl w:val="0"/>
          <w:numId w:val="3"/>
        </w:numPr>
        <w:jc w:val="both"/>
        <w:rPr>
          <w:rFonts w:ascii="Arial" w:hAnsi="Arial" w:cs="Arial"/>
          <w:sz w:val="22"/>
          <w:szCs w:val="22"/>
          <w:lang w:val="pt-BR"/>
        </w:rPr>
      </w:pPr>
      <w:proofErr w:type="gramStart"/>
      <w:r>
        <w:rPr>
          <w:rFonts w:ascii="Arial" w:hAnsi="Arial" w:cs="Arial"/>
          <w:sz w:val="22"/>
          <w:szCs w:val="22"/>
          <w:lang w:val="pt-BR"/>
        </w:rPr>
        <w:t>1</w:t>
      </w:r>
      <w:proofErr w:type="gramEnd"/>
      <w:r w:rsidR="003B0679">
        <w:rPr>
          <w:rFonts w:ascii="Arial" w:hAnsi="Arial" w:cs="Arial"/>
          <w:sz w:val="22"/>
          <w:szCs w:val="22"/>
          <w:lang w:val="pt-BR"/>
        </w:rPr>
        <w:t xml:space="preserve"> </w:t>
      </w:r>
      <w:r>
        <w:rPr>
          <w:rFonts w:ascii="Arial" w:hAnsi="Arial" w:cs="Arial"/>
          <w:sz w:val="22"/>
          <w:szCs w:val="22"/>
          <w:lang w:val="pt-BR"/>
        </w:rPr>
        <w:t>bacharel em computação (também participante da equipe de desenvolvimento, cujo papel será integrar a equipe e auxiliar no cumprimento das metas)</w:t>
      </w:r>
    </w:p>
    <w:p w:rsidR="00175D23" w:rsidRDefault="005E64FF" w:rsidP="000275CE">
      <w:pPr>
        <w:numPr>
          <w:ilvl w:val="0"/>
          <w:numId w:val="3"/>
        </w:numPr>
        <w:jc w:val="both"/>
        <w:rPr>
          <w:rFonts w:ascii="Arial" w:hAnsi="Arial" w:cs="Arial"/>
          <w:sz w:val="22"/>
          <w:szCs w:val="22"/>
          <w:lang w:val="pt-BR"/>
        </w:rPr>
      </w:pPr>
      <w:proofErr w:type="gramStart"/>
      <w:r w:rsidRPr="005E64FF">
        <w:rPr>
          <w:rFonts w:ascii="Arial" w:hAnsi="Arial" w:cs="Arial"/>
          <w:sz w:val="22"/>
          <w:szCs w:val="22"/>
          <w:highlight w:val="yellow"/>
          <w:lang w:val="pt-BR"/>
        </w:rPr>
        <w:t>4</w:t>
      </w:r>
      <w:proofErr w:type="gramEnd"/>
      <w:r w:rsidR="00291000">
        <w:rPr>
          <w:rFonts w:ascii="Arial" w:hAnsi="Arial" w:cs="Arial"/>
          <w:sz w:val="22"/>
          <w:szCs w:val="22"/>
          <w:highlight w:val="yellow"/>
          <w:lang w:val="pt-BR"/>
        </w:rPr>
        <w:t xml:space="preserve"> </w:t>
      </w:r>
      <w:r w:rsidRPr="005E64FF">
        <w:rPr>
          <w:rFonts w:ascii="Arial" w:hAnsi="Arial" w:cs="Arial"/>
          <w:sz w:val="22"/>
          <w:szCs w:val="22"/>
          <w:highlight w:val="yellow"/>
          <w:lang w:val="pt-BR"/>
        </w:rPr>
        <w:t>(até o momento)</w:t>
      </w:r>
      <w:r w:rsidR="003E5E2B">
        <w:rPr>
          <w:rFonts w:ascii="Arial" w:hAnsi="Arial" w:cs="Arial"/>
          <w:sz w:val="22"/>
          <w:szCs w:val="22"/>
          <w:lang w:val="pt-BR"/>
        </w:rPr>
        <w:t xml:space="preserve"> alunos de graduação em computação e áreas afins (responsáveis pelo desenvolvimento e documentação</w:t>
      </w:r>
      <w:r w:rsidR="00291000">
        <w:rPr>
          <w:rFonts w:ascii="Arial" w:hAnsi="Arial" w:cs="Arial"/>
          <w:sz w:val="22"/>
          <w:szCs w:val="22"/>
          <w:lang w:val="pt-BR"/>
        </w:rPr>
        <w:t xml:space="preserve"> do projeto</w:t>
      </w:r>
      <w:r w:rsidR="003E5E2B">
        <w:rPr>
          <w:rFonts w:ascii="Arial" w:hAnsi="Arial" w:cs="Arial"/>
          <w:sz w:val="22"/>
          <w:szCs w:val="22"/>
          <w:lang w:val="pt-BR"/>
        </w:rPr>
        <w:t>)</w:t>
      </w:r>
    </w:p>
    <w:p w:rsidR="00D11D60" w:rsidRPr="00754247" w:rsidRDefault="00D11D60" w:rsidP="00754247">
      <w:pPr>
        <w:numPr>
          <w:ilvl w:val="2"/>
          <w:numId w:val="6"/>
        </w:numPr>
        <w:spacing w:before="120" w:after="120"/>
        <w:ind w:left="1225" w:hanging="505"/>
        <w:jc w:val="both"/>
        <w:rPr>
          <w:rFonts w:ascii="Arial" w:hAnsi="Arial" w:cs="Arial"/>
          <w:i/>
          <w:sz w:val="22"/>
          <w:szCs w:val="22"/>
          <w:lang w:val="pt-BR"/>
        </w:rPr>
      </w:pPr>
      <w:r w:rsidRPr="00754247">
        <w:rPr>
          <w:rFonts w:ascii="Arial" w:hAnsi="Arial" w:cs="Arial"/>
          <w:i/>
          <w:sz w:val="22"/>
          <w:szCs w:val="22"/>
          <w:lang w:val="pt-BR"/>
        </w:rPr>
        <w:t>Tecnologias Disponíveis</w:t>
      </w:r>
    </w:p>
    <w:p w:rsidR="00F81529" w:rsidRDefault="001730E2" w:rsidP="000275CE">
      <w:pPr>
        <w:ind w:firstLine="709"/>
        <w:jc w:val="both"/>
        <w:rPr>
          <w:rFonts w:ascii="Arial" w:hAnsi="Arial" w:cs="Arial"/>
          <w:sz w:val="22"/>
          <w:szCs w:val="22"/>
          <w:lang w:val="pt-BR"/>
        </w:rPr>
      </w:pPr>
      <w:r>
        <w:rPr>
          <w:rFonts w:ascii="Arial" w:hAnsi="Arial" w:cs="Arial"/>
          <w:sz w:val="22"/>
          <w:szCs w:val="22"/>
          <w:lang w:val="pt-BR"/>
        </w:rPr>
        <w:t xml:space="preserve">Para </w:t>
      </w:r>
      <w:r w:rsidR="00D11D60">
        <w:rPr>
          <w:rFonts w:ascii="Arial" w:hAnsi="Arial" w:cs="Arial"/>
          <w:sz w:val="22"/>
          <w:szCs w:val="22"/>
          <w:lang w:val="pt-BR"/>
        </w:rPr>
        <w:t xml:space="preserve">o desenvolvimento do sistema, serão utilizadas </w:t>
      </w:r>
      <w:r>
        <w:rPr>
          <w:rFonts w:ascii="Arial" w:hAnsi="Arial" w:cs="Arial"/>
          <w:sz w:val="22"/>
          <w:szCs w:val="22"/>
          <w:lang w:val="pt-BR"/>
        </w:rPr>
        <w:t>a</w:t>
      </w:r>
      <w:r w:rsidR="00D11D60">
        <w:rPr>
          <w:rFonts w:ascii="Arial" w:hAnsi="Arial" w:cs="Arial"/>
          <w:sz w:val="22"/>
          <w:szCs w:val="22"/>
          <w:lang w:val="pt-BR"/>
        </w:rPr>
        <w:t>s</w:t>
      </w:r>
      <w:r>
        <w:rPr>
          <w:rFonts w:ascii="Arial" w:hAnsi="Arial" w:cs="Arial"/>
          <w:sz w:val="22"/>
          <w:szCs w:val="22"/>
          <w:lang w:val="pt-BR"/>
        </w:rPr>
        <w:t xml:space="preserve"> </w:t>
      </w:r>
      <w:proofErr w:type="spellStart"/>
      <w:r>
        <w:rPr>
          <w:rFonts w:ascii="Arial" w:hAnsi="Arial" w:cs="Arial"/>
          <w:sz w:val="22"/>
          <w:szCs w:val="22"/>
          <w:lang w:val="pt-BR"/>
        </w:rPr>
        <w:t>API</w:t>
      </w:r>
      <w:r w:rsidR="00D11D60">
        <w:rPr>
          <w:rFonts w:ascii="Arial" w:hAnsi="Arial" w:cs="Arial"/>
          <w:sz w:val="22"/>
          <w:szCs w:val="22"/>
          <w:lang w:val="pt-BR"/>
        </w:rPr>
        <w:t>s</w:t>
      </w:r>
      <w:proofErr w:type="spellEnd"/>
      <w:r>
        <w:rPr>
          <w:rFonts w:ascii="Arial" w:hAnsi="Arial" w:cs="Arial"/>
          <w:sz w:val="22"/>
          <w:szCs w:val="22"/>
          <w:lang w:val="pt-BR"/>
        </w:rPr>
        <w:t xml:space="preserve"> </w:t>
      </w:r>
      <w:r w:rsidR="00D11D60">
        <w:rPr>
          <w:rFonts w:ascii="Arial" w:hAnsi="Arial" w:cs="Arial"/>
          <w:sz w:val="22"/>
          <w:szCs w:val="22"/>
          <w:lang w:val="pt-BR"/>
        </w:rPr>
        <w:t>(</w:t>
      </w:r>
      <w:r w:rsidR="00B2369D" w:rsidRPr="00B2369D">
        <w:rPr>
          <w:rFonts w:ascii="Arial" w:hAnsi="Arial" w:cs="Arial"/>
          <w:i/>
          <w:sz w:val="22"/>
          <w:szCs w:val="22"/>
          <w:lang w:val="pt-BR"/>
        </w:rPr>
        <w:t xml:space="preserve">Application </w:t>
      </w:r>
      <w:proofErr w:type="spellStart"/>
      <w:r w:rsidR="00B2369D" w:rsidRPr="00B2369D">
        <w:rPr>
          <w:rFonts w:ascii="Arial" w:hAnsi="Arial" w:cs="Arial"/>
          <w:i/>
          <w:sz w:val="22"/>
          <w:szCs w:val="22"/>
          <w:lang w:val="pt-BR"/>
        </w:rPr>
        <w:t>Program</w:t>
      </w:r>
      <w:proofErr w:type="spellEnd"/>
      <w:r w:rsidR="00B2369D" w:rsidRPr="00B2369D">
        <w:rPr>
          <w:rFonts w:ascii="Arial" w:hAnsi="Arial" w:cs="Arial"/>
          <w:i/>
          <w:sz w:val="22"/>
          <w:szCs w:val="22"/>
          <w:lang w:val="pt-BR"/>
        </w:rPr>
        <w:t xml:space="preserve"> Interface</w:t>
      </w:r>
      <w:r w:rsidR="00D11D60">
        <w:rPr>
          <w:rFonts w:ascii="Arial" w:hAnsi="Arial" w:cs="Arial"/>
          <w:sz w:val="22"/>
          <w:szCs w:val="22"/>
          <w:lang w:val="pt-BR"/>
        </w:rPr>
        <w:t xml:space="preserve">) </w:t>
      </w:r>
      <w:r>
        <w:rPr>
          <w:rFonts w:ascii="Arial" w:hAnsi="Arial" w:cs="Arial"/>
          <w:sz w:val="22"/>
          <w:szCs w:val="22"/>
          <w:lang w:val="pt-BR"/>
        </w:rPr>
        <w:t xml:space="preserve">do Google </w:t>
      </w:r>
      <w:proofErr w:type="spellStart"/>
      <w:r>
        <w:rPr>
          <w:rFonts w:ascii="Arial" w:hAnsi="Arial" w:cs="Arial"/>
          <w:sz w:val="22"/>
          <w:szCs w:val="22"/>
          <w:lang w:val="pt-BR"/>
        </w:rPr>
        <w:t>Maps</w:t>
      </w:r>
      <w:proofErr w:type="spellEnd"/>
      <w:r w:rsidR="00D11D60">
        <w:rPr>
          <w:rFonts w:ascii="Arial" w:hAnsi="Arial" w:cs="Arial"/>
          <w:sz w:val="22"/>
          <w:szCs w:val="22"/>
          <w:lang w:val="pt-BR"/>
        </w:rPr>
        <w:t xml:space="preserve"> </w:t>
      </w:r>
      <w:r w:rsidR="00D11D60" w:rsidRPr="00AD5ECA">
        <w:rPr>
          <w:rFonts w:ascii="Arial" w:hAnsi="Arial" w:cs="Arial"/>
          <w:sz w:val="22"/>
          <w:szCs w:val="22"/>
          <w:highlight w:val="yellow"/>
          <w:lang w:val="pt-BR"/>
        </w:rPr>
        <w:t>(REF)</w:t>
      </w:r>
      <w:r w:rsidR="00D11D60">
        <w:rPr>
          <w:rFonts w:ascii="Arial" w:hAnsi="Arial" w:cs="Arial"/>
          <w:sz w:val="22"/>
          <w:szCs w:val="22"/>
          <w:lang w:val="pt-BR"/>
        </w:rPr>
        <w:t xml:space="preserve"> e do Google Latitude </w:t>
      </w:r>
      <w:r w:rsidR="00D11D60" w:rsidRPr="00AD5ECA">
        <w:rPr>
          <w:rFonts w:ascii="Arial" w:hAnsi="Arial" w:cs="Arial"/>
          <w:sz w:val="22"/>
          <w:szCs w:val="22"/>
          <w:highlight w:val="yellow"/>
          <w:lang w:val="pt-BR"/>
        </w:rPr>
        <w:t>(REF)</w:t>
      </w:r>
      <w:r w:rsidR="00D11D60">
        <w:rPr>
          <w:rFonts w:ascii="Arial" w:hAnsi="Arial" w:cs="Arial"/>
          <w:sz w:val="22"/>
          <w:szCs w:val="22"/>
          <w:lang w:val="pt-BR"/>
        </w:rPr>
        <w:t xml:space="preserve">, disponíveis gratuitamente para a integração com estes serviços. O Google </w:t>
      </w:r>
      <w:proofErr w:type="spellStart"/>
      <w:r w:rsidR="00D11D60">
        <w:rPr>
          <w:rFonts w:ascii="Arial" w:hAnsi="Arial" w:cs="Arial"/>
          <w:sz w:val="22"/>
          <w:szCs w:val="22"/>
          <w:lang w:val="pt-BR"/>
        </w:rPr>
        <w:t>Maps</w:t>
      </w:r>
      <w:proofErr w:type="spellEnd"/>
      <w:r w:rsidR="00D11D60">
        <w:rPr>
          <w:rFonts w:ascii="Arial" w:hAnsi="Arial" w:cs="Arial"/>
          <w:sz w:val="22"/>
          <w:szCs w:val="22"/>
          <w:lang w:val="pt-BR"/>
        </w:rPr>
        <w:t xml:space="preserve"> provê </w:t>
      </w:r>
      <w:r w:rsidR="00D11D60" w:rsidRPr="00AD5ECA">
        <w:rPr>
          <w:rFonts w:ascii="Arial" w:hAnsi="Arial" w:cs="Arial"/>
          <w:sz w:val="22"/>
          <w:szCs w:val="22"/>
          <w:highlight w:val="yellow"/>
          <w:lang w:val="pt-BR"/>
        </w:rPr>
        <w:t xml:space="preserve">&lt;&lt;falar qual o serviço prestado pelo Google </w:t>
      </w:r>
      <w:proofErr w:type="spellStart"/>
      <w:r w:rsidR="00D11D60" w:rsidRPr="00AD5ECA">
        <w:rPr>
          <w:rFonts w:ascii="Arial" w:hAnsi="Arial" w:cs="Arial"/>
          <w:sz w:val="22"/>
          <w:szCs w:val="22"/>
          <w:highlight w:val="yellow"/>
          <w:lang w:val="pt-BR"/>
        </w:rPr>
        <w:t>Maps</w:t>
      </w:r>
      <w:proofErr w:type="spellEnd"/>
      <w:r w:rsidR="00D11D60" w:rsidRPr="00AD5ECA">
        <w:rPr>
          <w:rFonts w:ascii="Arial" w:hAnsi="Arial" w:cs="Arial"/>
          <w:sz w:val="22"/>
          <w:szCs w:val="22"/>
          <w:highlight w:val="yellow"/>
          <w:lang w:val="pt-BR"/>
        </w:rPr>
        <w:t>, independente do nosso contexto&gt;&gt;,</w:t>
      </w:r>
      <w:r w:rsidR="00D11D60">
        <w:rPr>
          <w:rFonts w:ascii="Arial" w:hAnsi="Arial" w:cs="Arial"/>
          <w:sz w:val="22"/>
          <w:szCs w:val="22"/>
          <w:lang w:val="pt-BR"/>
        </w:rPr>
        <w:t xml:space="preserve"> enquanto o Google Latitude permite a obtenção da posição do usuário via GPS e </w:t>
      </w:r>
      <w:r w:rsidR="00D11D60" w:rsidRPr="009F4D9B">
        <w:rPr>
          <w:rFonts w:ascii="Arial" w:hAnsi="Arial" w:cs="Arial"/>
          <w:sz w:val="22"/>
          <w:szCs w:val="22"/>
          <w:highlight w:val="yellow"/>
          <w:lang w:val="pt-BR"/>
        </w:rPr>
        <w:t>&lt;&lt;</w:t>
      </w:r>
      <w:proofErr w:type="gramStart"/>
      <w:r w:rsidR="00D11D60" w:rsidRPr="009F4D9B">
        <w:rPr>
          <w:rFonts w:ascii="Arial" w:hAnsi="Arial" w:cs="Arial"/>
          <w:sz w:val="22"/>
          <w:szCs w:val="22"/>
          <w:highlight w:val="yellow"/>
          <w:lang w:val="pt-BR"/>
        </w:rPr>
        <w:t>...</w:t>
      </w:r>
      <w:proofErr w:type="gramEnd"/>
      <w:r w:rsidR="00D11D60" w:rsidRPr="009F4D9B">
        <w:rPr>
          <w:rFonts w:ascii="Arial" w:hAnsi="Arial" w:cs="Arial"/>
          <w:sz w:val="22"/>
          <w:szCs w:val="22"/>
          <w:highlight w:val="yellow"/>
          <w:lang w:val="pt-BR"/>
        </w:rPr>
        <w:t>completar&gt;&gt;.</w:t>
      </w:r>
    </w:p>
    <w:p w:rsidR="00D11D60" w:rsidRPr="00754247" w:rsidRDefault="00D11D60" w:rsidP="00754247">
      <w:pPr>
        <w:numPr>
          <w:ilvl w:val="1"/>
          <w:numId w:val="6"/>
        </w:numPr>
        <w:spacing w:before="120" w:after="120"/>
        <w:ind w:left="788" w:hanging="431"/>
        <w:jc w:val="both"/>
        <w:rPr>
          <w:rFonts w:ascii="Arial" w:hAnsi="Arial" w:cs="Arial"/>
          <w:b/>
          <w:sz w:val="22"/>
          <w:szCs w:val="22"/>
          <w:lang w:val="pt-BR"/>
        </w:rPr>
      </w:pPr>
      <w:r w:rsidRPr="00754247">
        <w:rPr>
          <w:rFonts w:ascii="Arial" w:hAnsi="Arial" w:cs="Arial"/>
          <w:b/>
          <w:sz w:val="22"/>
          <w:szCs w:val="22"/>
          <w:lang w:val="pt-BR"/>
        </w:rPr>
        <w:t>Resultados Esperados</w:t>
      </w:r>
    </w:p>
    <w:p w:rsidR="00D11D60" w:rsidRDefault="00D11D60" w:rsidP="00754247">
      <w:pPr>
        <w:ind w:firstLine="709"/>
        <w:jc w:val="both"/>
        <w:rPr>
          <w:rFonts w:ascii="Arial" w:hAnsi="Arial" w:cs="Arial"/>
          <w:sz w:val="22"/>
          <w:szCs w:val="22"/>
          <w:lang w:val="pt-BR"/>
        </w:rPr>
      </w:pPr>
      <w:r>
        <w:rPr>
          <w:rFonts w:ascii="Arial" w:hAnsi="Arial" w:cs="Arial"/>
          <w:sz w:val="22"/>
          <w:szCs w:val="22"/>
          <w:lang w:val="pt-BR"/>
        </w:rPr>
        <w:t>Como resultados deste projeto, espera-se produzir os seguintes artefatos:</w:t>
      </w:r>
    </w:p>
    <w:p w:rsidR="00F81529" w:rsidRDefault="00F81529" w:rsidP="000275CE">
      <w:pPr>
        <w:ind w:firstLine="709"/>
        <w:jc w:val="both"/>
        <w:rPr>
          <w:rFonts w:ascii="Arial" w:hAnsi="Arial" w:cs="Arial"/>
          <w:sz w:val="22"/>
          <w:szCs w:val="22"/>
          <w:lang w:val="pt-BR"/>
        </w:rPr>
      </w:pPr>
    </w:p>
    <w:p w:rsidR="00D11D60" w:rsidRDefault="00F81529" w:rsidP="000275CE">
      <w:pPr>
        <w:numPr>
          <w:ilvl w:val="0"/>
          <w:numId w:val="11"/>
        </w:numPr>
        <w:jc w:val="both"/>
        <w:rPr>
          <w:rFonts w:ascii="Arial" w:hAnsi="Arial" w:cs="Arial"/>
          <w:sz w:val="22"/>
          <w:szCs w:val="22"/>
          <w:lang w:val="pt-BR"/>
        </w:rPr>
      </w:pPr>
      <w:r>
        <w:rPr>
          <w:rFonts w:ascii="Arial" w:hAnsi="Arial" w:cs="Arial"/>
          <w:sz w:val="22"/>
          <w:szCs w:val="22"/>
          <w:lang w:val="pt-BR"/>
        </w:rPr>
        <w:t>Executáveis do s</w:t>
      </w:r>
      <w:r w:rsidR="00D11D60">
        <w:rPr>
          <w:rFonts w:ascii="Arial" w:hAnsi="Arial" w:cs="Arial"/>
          <w:sz w:val="22"/>
          <w:szCs w:val="22"/>
          <w:lang w:val="pt-BR"/>
        </w:rPr>
        <w:t>istema Onibusca;</w:t>
      </w:r>
    </w:p>
    <w:p w:rsidR="00D11D60" w:rsidRDefault="00D11D60" w:rsidP="000275CE">
      <w:pPr>
        <w:numPr>
          <w:ilvl w:val="0"/>
          <w:numId w:val="11"/>
        </w:numPr>
        <w:jc w:val="both"/>
        <w:rPr>
          <w:rFonts w:ascii="Arial" w:hAnsi="Arial" w:cs="Arial"/>
          <w:sz w:val="22"/>
          <w:szCs w:val="22"/>
          <w:lang w:val="pt-BR"/>
        </w:rPr>
      </w:pPr>
      <w:r>
        <w:rPr>
          <w:rFonts w:ascii="Arial" w:hAnsi="Arial" w:cs="Arial"/>
          <w:sz w:val="22"/>
          <w:szCs w:val="22"/>
          <w:lang w:val="pt-BR"/>
        </w:rPr>
        <w:t>Documentação técnica;</w:t>
      </w:r>
    </w:p>
    <w:p w:rsidR="00D11D60" w:rsidRDefault="00D11D60" w:rsidP="000275CE">
      <w:pPr>
        <w:numPr>
          <w:ilvl w:val="0"/>
          <w:numId w:val="11"/>
        </w:numPr>
        <w:jc w:val="both"/>
        <w:rPr>
          <w:rFonts w:ascii="Arial" w:hAnsi="Arial" w:cs="Arial"/>
          <w:sz w:val="22"/>
          <w:szCs w:val="22"/>
          <w:lang w:val="pt-BR"/>
        </w:rPr>
      </w:pPr>
      <w:r>
        <w:rPr>
          <w:rFonts w:ascii="Arial" w:hAnsi="Arial" w:cs="Arial"/>
          <w:sz w:val="22"/>
          <w:szCs w:val="22"/>
          <w:lang w:val="pt-BR"/>
        </w:rPr>
        <w:t>Manual do usuário;</w:t>
      </w:r>
    </w:p>
    <w:p w:rsidR="00D11D60" w:rsidRDefault="00D11D60" w:rsidP="000275CE">
      <w:pPr>
        <w:numPr>
          <w:ilvl w:val="0"/>
          <w:numId w:val="11"/>
        </w:numPr>
        <w:jc w:val="both"/>
        <w:rPr>
          <w:rFonts w:ascii="Arial" w:hAnsi="Arial" w:cs="Arial"/>
          <w:sz w:val="22"/>
          <w:szCs w:val="22"/>
          <w:lang w:val="pt-BR"/>
        </w:rPr>
      </w:pPr>
      <w:r>
        <w:rPr>
          <w:rFonts w:ascii="Arial" w:hAnsi="Arial" w:cs="Arial"/>
          <w:sz w:val="22"/>
          <w:szCs w:val="22"/>
          <w:lang w:val="pt-BR"/>
        </w:rPr>
        <w:t xml:space="preserve">Relatórios </w:t>
      </w:r>
      <w:r w:rsidR="00F81529">
        <w:rPr>
          <w:rFonts w:ascii="Arial" w:hAnsi="Arial" w:cs="Arial"/>
          <w:sz w:val="22"/>
          <w:szCs w:val="22"/>
          <w:lang w:val="pt-BR"/>
        </w:rPr>
        <w:t xml:space="preserve">bimestrais </w:t>
      </w:r>
      <w:r>
        <w:rPr>
          <w:rFonts w:ascii="Arial" w:hAnsi="Arial" w:cs="Arial"/>
          <w:sz w:val="22"/>
          <w:szCs w:val="22"/>
          <w:lang w:val="pt-BR"/>
        </w:rPr>
        <w:t>de andamento do projeto</w:t>
      </w:r>
      <w:r w:rsidR="00F81529">
        <w:rPr>
          <w:rFonts w:ascii="Arial" w:hAnsi="Arial" w:cs="Arial"/>
          <w:sz w:val="22"/>
          <w:szCs w:val="22"/>
          <w:lang w:val="pt-BR"/>
        </w:rPr>
        <w:t>;</w:t>
      </w:r>
    </w:p>
    <w:p w:rsidR="00977F7F" w:rsidRDefault="00D11D60" w:rsidP="000275CE">
      <w:pPr>
        <w:numPr>
          <w:ilvl w:val="0"/>
          <w:numId w:val="11"/>
        </w:numPr>
        <w:jc w:val="both"/>
        <w:rPr>
          <w:rFonts w:ascii="Arial" w:hAnsi="Arial" w:cs="Arial"/>
          <w:sz w:val="22"/>
          <w:szCs w:val="22"/>
          <w:lang w:val="pt-BR"/>
        </w:rPr>
      </w:pPr>
      <w:r>
        <w:rPr>
          <w:rFonts w:ascii="Arial" w:hAnsi="Arial" w:cs="Arial"/>
          <w:sz w:val="22"/>
          <w:szCs w:val="22"/>
          <w:lang w:val="pt-BR"/>
        </w:rPr>
        <w:t>Publicações sobre o trabalho</w:t>
      </w:r>
      <w:r w:rsidR="00F81529">
        <w:rPr>
          <w:rFonts w:ascii="Arial" w:hAnsi="Arial" w:cs="Arial"/>
          <w:sz w:val="22"/>
          <w:szCs w:val="22"/>
          <w:lang w:val="pt-BR"/>
        </w:rPr>
        <w:t xml:space="preserve"> em congressos, simpósios etc. que possuam correlação com o tema.</w:t>
      </w:r>
    </w:p>
    <w:p w:rsidR="00977F7F" w:rsidRPr="00754247" w:rsidRDefault="00977F7F" w:rsidP="00754247">
      <w:pPr>
        <w:numPr>
          <w:ilvl w:val="0"/>
          <w:numId w:val="6"/>
        </w:numPr>
        <w:spacing w:before="120" w:after="120"/>
        <w:ind w:left="357" w:hanging="357"/>
        <w:jc w:val="both"/>
        <w:rPr>
          <w:rFonts w:ascii="Arial" w:hAnsi="Arial" w:cs="Arial"/>
          <w:b/>
          <w:szCs w:val="22"/>
          <w:lang w:val="pt-BR"/>
        </w:rPr>
      </w:pPr>
      <w:r w:rsidRPr="00754247">
        <w:rPr>
          <w:rFonts w:ascii="Arial" w:hAnsi="Arial" w:cs="Arial"/>
          <w:b/>
          <w:szCs w:val="22"/>
          <w:lang w:val="pt-BR"/>
        </w:rPr>
        <w:t>Idealizadores e Parcerias</w:t>
      </w:r>
    </w:p>
    <w:p w:rsidR="00977F7F" w:rsidRPr="00B772AB" w:rsidRDefault="00977F7F" w:rsidP="000275CE">
      <w:pPr>
        <w:pStyle w:val="PargrafodaLista"/>
        <w:numPr>
          <w:ilvl w:val="0"/>
          <w:numId w:val="1"/>
        </w:numPr>
        <w:jc w:val="both"/>
        <w:rPr>
          <w:rFonts w:ascii="Arial" w:hAnsi="Arial" w:cs="Arial"/>
          <w:sz w:val="22"/>
          <w:szCs w:val="22"/>
          <w:lang w:val="pt-BR"/>
        </w:rPr>
      </w:pPr>
      <w:r w:rsidRPr="00B772AB">
        <w:rPr>
          <w:rFonts w:ascii="Arial" w:hAnsi="Arial" w:cs="Arial"/>
          <w:sz w:val="22"/>
          <w:szCs w:val="22"/>
          <w:lang w:val="pt-BR"/>
        </w:rPr>
        <w:t>Parcerias</w:t>
      </w:r>
    </w:p>
    <w:p w:rsidR="00977F7F" w:rsidRDefault="00977F7F" w:rsidP="000275CE">
      <w:pPr>
        <w:pStyle w:val="PargrafodaLista"/>
        <w:numPr>
          <w:ilvl w:val="0"/>
          <w:numId w:val="5"/>
        </w:numPr>
        <w:jc w:val="both"/>
        <w:rPr>
          <w:rFonts w:ascii="Arial" w:hAnsi="Arial" w:cs="Arial"/>
          <w:sz w:val="22"/>
          <w:szCs w:val="22"/>
          <w:lang w:val="pt-BR"/>
        </w:rPr>
      </w:pPr>
      <w:r>
        <w:rPr>
          <w:rFonts w:ascii="Arial" w:hAnsi="Arial" w:cs="Arial"/>
          <w:sz w:val="22"/>
          <w:szCs w:val="22"/>
          <w:lang w:val="pt-BR"/>
        </w:rPr>
        <w:t>COPPE/</w:t>
      </w:r>
      <w:r w:rsidRPr="00B772AB">
        <w:rPr>
          <w:rFonts w:ascii="Arial" w:hAnsi="Arial" w:cs="Arial"/>
          <w:sz w:val="22"/>
          <w:szCs w:val="22"/>
          <w:lang w:val="pt-BR"/>
        </w:rPr>
        <w:t>UFRJ</w:t>
      </w:r>
    </w:p>
    <w:p w:rsidR="00977F7F" w:rsidRPr="00B772AB" w:rsidRDefault="00977F7F" w:rsidP="000275CE">
      <w:pPr>
        <w:pStyle w:val="PargrafodaLista"/>
        <w:numPr>
          <w:ilvl w:val="0"/>
          <w:numId w:val="5"/>
        </w:numPr>
        <w:jc w:val="both"/>
        <w:rPr>
          <w:rFonts w:ascii="Arial" w:hAnsi="Arial" w:cs="Arial"/>
          <w:sz w:val="22"/>
          <w:szCs w:val="22"/>
          <w:lang w:val="pt-BR"/>
        </w:rPr>
      </w:pPr>
      <w:r>
        <w:rPr>
          <w:rFonts w:ascii="Arial" w:hAnsi="Arial" w:cs="Arial"/>
          <w:sz w:val="22"/>
          <w:szCs w:val="22"/>
          <w:lang w:val="pt-BR"/>
        </w:rPr>
        <w:t>Alunos da UERJ</w:t>
      </w:r>
    </w:p>
    <w:p w:rsidR="00977F7F" w:rsidRDefault="00977F7F" w:rsidP="000275CE">
      <w:pPr>
        <w:ind w:left="696"/>
        <w:jc w:val="both"/>
        <w:rPr>
          <w:rFonts w:ascii="Arial" w:hAnsi="Arial" w:cs="Arial"/>
          <w:sz w:val="22"/>
          <w:szCs w:val="22"/>
          <w:lang w:val="pt-BR"/>
        </w:rPr>
      </w:pPr>
    </w:p>
    <w:p w:rsidR="00977F7F" w:rsidRPr="00B772AB" w:rsidRDefault="00977F7F" w:rsidP="000275CE">
      <w:pPr>
        <w:pStyle w:val="PargrafodaLista"/>
        <w:numPr>
          <w:ilvl w:val="0"/>
          <w:numId w:val="3"/>
        </w:numPr>
        <w:jc w:val="both"/>
        <w:rPr>
          <w:rFonts w:ascii="Arial" w:hAnsi="Arial" w:cs="Arial"/>
          <w:sz w:val="22"/>
          <w:szCs w:val="22"/>
          <w:lang w:val="pt-BR"/>
        </w:rPr>
      </w:pPr>
      <w:r w:rsidRPr="00B772AB">
        <w:rPr>
          <w:rFonts w:ascii="Arial" w:hAnsi="Arial" w:cs="Arial"/>
          <w:sz w:val="22"/>
          <w:szCs w:val="22"/>
          <w:lang w:val="pt-BR"/>
        </w:rPr>
        <w:t>Coordenadores</w:t>
      </w:r>
    </w:p>
    <w:p w:rsidR="00977F7F" w:rsidRDefault="00977F7F" w:rsidP="000275CE">
      <w:pPr>
        <w:pStyle w:val="PargrafodaLista"/>
        <w:numPr>
          <w:ilvl w:val="0"/>
          <w:numId w:val="4"/>
        </w:numPr>
        <w:jc w:val="both"/>
        <w:rPr>
          <w:rFonts w:ascii="Arial" w:hAnsi="Arial" w:cs="Arial"/>
          <w:sz w:val="22"/>
          <w:szCs w:val="22"/>
          <w:lang w:val="pt-BR"/>
        </w:rPr>
      </w:pPr>
      <w:r>
        <w:rPr>
          <w:rFonts w:ascii="Arial" w:hAnsi="Arial" w:cs="Arial"/>
          <w:sz w:val="22"/>
          <w:szCs w:val="22"/>
          <w:lang w:val="pt-BR"/>
        </w:rPr>
        <w:t>Cláudia Maria Lima Werner – COPPE/UFRJ</w:t>
      </w:r>
    </w:p>
    <w:p w:rsidR="00977F7F" w:rsidRDefault="00977F7F" w:rsidP="000275CE">
      <w:pPr>
        <w:ind w:left="696"/>
        <w:jc w:val="both"/>
        <w:rPr>
          <w:rFonts w:ascii="Arial" w:hAnsi="Arial" w:cs="Arial"/>
          <w:sz w:val="22"/>
          <w:szCs w:val="22"/>
          <w:lang w:val="pt-BR"/>
        </w:rPr>
      </w:pPr>
    </w:p>
    <w:p w:rsidR="00977F7F" w:rsidRDefault="00977F7F" w:rsidP="000275CE">
      <w:pPr>
        <w:pStyle w:val="PargrafodaLista"/>
        <w:numPr>
          <w:ilvl w:val="0"/>
          <w:numId w:val="3"/>
        </w:numPr>
        <w:jc w:val="both"/>
        <w:rPr>
          <w:rFonts w:ascii="Arial" w:hAnsi="Arial" w:cs="Arial"/>
          <w:sz w:val="22"/>
          <w:szCs w:val="22"/>
          <w:lang w:val="pt-BR"/>
        </w:rPr>
      </w:pPr>
      <w:proofErr w:type="gramStart"/>
      <w:r>
        <w:rPr>
          <w:rFonts w:ascii="Arial" w:hAnsi="Arial" w:cs="Arial"/>
          <w:sz w:val="22"/>
          <w:szCs w:val="22"/>
          <w:lang w:val="pt-BR"/>
        </w:rPr>
        <w:t>Sub-c</w:t>
      </w:r>
      <w:r w:rsidRPr="00B772AB">
        <w:rPr>
          <w:rFonts w:ascii="Arial" w:hAnsi="Arial" w:cs="Arial"/>
          <w:sz w:val="22"/>
          <w:szCs w:val="22"/>
          <w:lang w:val="pt-BR"/>
        </w:rPr>
        <w:t>oordenadores</w:t>
      </w:r>
      <w:proofErr w:type="gramEnd"/>
      <w:r>
        <w:rPr>
          <w:rFonts w:ascii="Arial" w:hAnsi="Arial" w:cs="Arial"/>
          <w:sz w:val="22"/>
          <w:szCs w:val="22"/>
          <w:lang w:val="pt-BR"/>
        </w:rPr>
        <w:t xml:space="preserve"> (líderes de projeto)</w:t>
      </w:r>
    </w:p>
    <w:p w:rsidR="005E64FF" w:rsidRPr="005E64FF" w:rsidRDefault="005E64FF" w:rsidP="000275CE">
      <w:pPr>
        <w:pStyle w:val="PargrafodaLista"/>
        <w:numPr>
          <w:ilvl w:val="0"/>
          <w:numId w:val="4"/>
        </w:numPr>
        <w:jc w:val="both"/>
        <w:rPr>
          <w:rFonts w:ascii="Arial" w:hAnsi="Arial" w:cs="Arial"/>
          <w:sz w:val="22"/>
          <w:szCs w:val="22"/>
          <w:lang w:val="pt-BR"/>
        </w:rPr>
      </w:pPr>
      <w:r w:rsidRPr="005E64FF">
        <w:rPr>
          <w:rFonts w:ascii="Arial" w:hAnsi="Arial" w:cs="Arial"/>
          <w:sz w:val="22"/>
          <w:szCs w:val="22"/>
          <w:lang w:val="pt-BR"/>
        </w:rPr>
        <w:t>Alexandre Rojas – UERJ</w:t>
      </w:r>
    </w:p>
    <w:p w:rsidR="00977F7F" w:rsidRDefault="00977F7F" w:rsidP="000275CE">
      <w:pPr>
        <w:pStyle w:val="PargrafodaLista"/>
        <w:numPr>
          <w:ilvl w:val="0"/>
          <w:numId w:val="4"/>
        </w:numPr>
        <w:jc w:val="both"/>
        <w:rPr>
          <w:rFonts w:ascii="Arial" w:hAnsi="Arial" w:cs="Arial"/>
          <w:sz w:val="22"/>
          <w:szCs w:val="22"/>
          <w:lang w:val="pt-BR"/>
        </w:rPr>
      </w:pPr>
      <w:r>
        <w:rPr>
          <w:rFonts w:ascii="Arial" w:hAnsi="Arial" w:cs="Arial"/>
          <w:sz w:val="22"/>
          <w:szCs w:val="22"/>
          <w:lang w:val="pt-BR"/>
        </w:rPr>
        <w:t xml:space="preserve">Victor Silveira </w:t>
      </w:r>
      <w:proofErr w:type="spellStart"/>
      <w:r>
        <w:rPr>
          <w:rFonts w:ascii="Arial" w:hAnsi="Arial" w:cs="Arial"/>
          <w:sz w:val="22"/>
          <w:szCs w:val="22"/>
          <w:lang w:val="pt-BR"/>
        </w:rPr>
        <w:t>Krause</w:t>
      </w:r>
      <w:proofErr w:type="spellEnd"/>
      <w:r>
        <w:rPr>
          <w:rFonts w:ascii="Arial" w:hAnsi="Arial" w:cs="Arial"/>
          <w:sz w:val="22"/>
          <w:szCs w:val="22"/>
          <w:lang w:val="pt-BR"/>
        </w:rPr>
        <w:t xml:space="preserve"> (UERJ – aluno idealizador do projeto)</w:t>
      </w:r>
    </w:p>
    <w:p w:rsidR="00977F7F" w:rsidRPr="00E63193" w:rsidRDefault="00977F7F" w:rsidP="000275CE">
      <w:pPr>
        <w:pStyle w:val="PargrafodaLista"/>
        <w:numPr>
          <w:ilvl w:val="0"/>
          <w:numId w:val="4"/>
        </w:numPr>
        <w:jc w:val="both"/>
        <w:rPr>
          <w:rFonts w:ascii="Arial" w:hAnsi="Arial" w:cs="Arial"/>
          <w:sz w:val="22"/>
          <w:szCs w:val="22"/>
          <w:lang w:val="pt-BR"/>
        </w:rPr>
      </w:pPr>
      <w:r w:rsidRPr="00B772AB">
        <w:rPr>
          <w:rFonts w:ascii="Arial" w:hAnsi="Arial" w:cs="Arial"/>
          <w:sz w:val="22"/>
          <w:szCs w:val="22"/>
          <w:lang w:val="pt-BR"/>
        </w:rPr>
        <w:t xml:space="preserve">Marcelo Schots – </w:t>
      </w:r>
      <w:r>
        <w:rPr>
          <w:rFonts w:ascii="Arial" w:hAnsi="Arial" w:cs="Arial"/>
          <w:sz w:val="22"/>
          <w:szCs w:val="22"/>
          <w:lang w:val="pt-BR"/>
        </w:rPr>
        <w:t xml:space="preserve">COPPE/UFRJ e </w:t>
      </w:r>
      <w:r w:rsidRPr="00B772AB">
        <w:rPr>
          <w:rFonts w:ascii="Arial" w:hAnsi="Arial" w:cs="Arial"/>
          <w:sz w:val="22"/>
          <w:szCs w:val="22"/>
          <w:lang w:val="pt-BR"/>
        </w:rPr>
        <w:t>UERJ</w:t>
      </w:r>
    </w:p>
    <w:p w:rsidR="00DF3A62" w:rsidRDefault="00DF3A62" w:rsidP="000275CE">
      <w:pPr>
        <w:jc w:val="both"/>
        <w:rPr>
          <w:rFonts w:ascii="Arial" w:hAnsi="Arial" w:cs="Arial"/>
          <w:sz w:val="22"/>
          <w:szCs w:val="22"/>
          <w:lang w:val="pt-BR"/>
        </w:rPr>
      </w:pPr>
    </w:p>
    <w:p w:rsidR="00F81529" w:rsidRPr="00754247" w:rsidRDefault="00F81529" w:rsidP="00754247">
      <w:pPr>
        <w:numPr>
          <w:ilvl w:val="0"/>
          <w:numId w:val="6"/>
        </w:numPr>
        <w:spacing w:before="120" w:after="120"/>
        <w:ind w:left="357" w:hanging="357"/>
        <w:jc w:val="both"/>
        <w:rPr>
          <w:rFonts w:ascii="Arial" w:hAnsi="Arial" w:cs="Arial"/>
          <w:b/>
          <w:szCs w:val="22"/>
          <w:lang w:val="pt-BR"/>
        </w:rPr>
      </w:pPr>
      <w:r w:rsidRPr="00754247">
        <w:rPr>
          <w:rFonts w:ascii="Arial" w:hAnsi="Arial" w:cs="Arial"/>
          <w:b/>
          <w:szCs w:val="22"/>
          <w:lang w:val="pt-BR"/>
        </w:rPr>
        <w:t>Duração do projeto</w:t>
      </w:r>
    </w:p>
    <w:p w:rsidR="00F81529" w:rsidRDefault="00F81529" w:rsidP="000275CE">
      <w:pPr>
        <w:ind w:firstLine="709"/>
        <w:jc w:val="both"/>
        <w:rPr>
          <w:rFonts w:ascii="Arial" w:hAnsi="Arial" w:cs="Arial"/>
          <w:sz w:val="22"/>
          <w:szCs w:val="22"/>
          <w:lang w:val="pt-BR"/>
        </w:rPr>
      </w:pPr>
      <w:r>
        <w:rPr>
          <w:rFonts w:ascii="Arial" w:hAnsi="Arial" w:cs="Arial"/>
          <w:sz w:val="22"/>
          <w:szCs w:val="22"/>
          <w:lang w:val="pt-BR"/>
        </w:rPr>
        <w:t>Estima-se que o proje</w:t>
      </w:r>
      <w:r w:rsidR="00DB16C0">
        <w:rPr>
          <w:rFonts w:ascii="Arial" w:hAnsi="Arial" w:cs="Arial"/>
          <w:sz w:val="22"/>
          <w:szCs w:val="22"/>
          <w:lang w:val="pt-BR"/>
        </w:rPr>
        <w:t xml:space="preserve">to Onibusca terá a duração de </w:t>
      </w:r>
      <w:r w:rsidR="00DB16C0" w:rsidRPr="00AD5ECA">
        <w:rPr>
          <w:rFonts w:ascii="Arial" w:hAnsi="Arial" w:cs="Arial"/>
          <w:sz w:val="22"/>
          <w:szCs w:val="22"/>
          <w:highlight w:val="yellow"/>
          <w:lang w:val="pt-BR"/>
        </w:rPr>
        <w:t>N</w:t>
      </w:r>
      <w:r>
        <w:rPr>
          <w:rFonts w:ascii="Arial" w:hAnsi="Arial" w:cs="Arial"/>
          <w:sz w:val="22"/>
          <w:szCs w:val="22"/>
          <w:lang w:val="pt-BR"/>
        </w:rPr>
        <w:t xml:space="preserve"> meses, considerando o seguinte cronograma:</w:t>
      </w:r>
    </w:p>
    <w:p w:rsidR="00780CA7" w:rsidRPr="002B1615" w:rsidRDefault="00780CA7" w:rsidP="000275CE">
      <w:pPr>
        <w:pStyle w:val="Corpodetexto"/>
        <w:spacing w:line="360" w:lineRule="auto"/>
        <w:rPr>
          <w:szCs w:val="20"/>
        </w:rPr>
      </w:pP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03"/>
        <w:gridCol w:w="2537"/>
        <w:gridCol w:w="67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30"/>
        <w:gridCol w:w="250"/>
        <w:gridCol w:w="30"/>
      </w:tblGrid>
      <w:tr w:rsidR="00780CA7" w:rsidRPr="002B1615" w:rsidTr="00AD5ECA">
        <w:trPr>
          <w:cantSplit/>
          <w:trHeight w:val="440"/>
        </w:trPr>
        <w:tc>
          <w:tcPr>
            <w:tcW w:w="2840" w:type="dxa"/>
            <w:gridSpan w:val="2"/>
            <w:vMerge w:val="restart"/>
            <w:tcBorders>
              <w:right w:val="double" w:sz="4" w:space="0" w:color="auto"/>
            </w:tcBorders>
            <w:vAlign w:val="center"/>
          </w:tcPr>
          <w:p w:rsidR="00780CA7" w:rsidRPr="002B1615" w:rsidRDefault="00780CA7" w:rsidP="00AD5ECA">
            <w:pPr>
              <w:ind w:firstLine="17"/>
              <w:jc w:val="center"/>
              <w:rPr>
                <w:rFonts w:ascii="Arial" w:hAnsi="Arial" w:cs="Arial"/>
                <w:sz w:val="20"/>
                <w:szCs w:val="20"/>
              </w:rPr>
            </w:pPr>
            <w:r w:rsidRPr="002B1615">
              <w:rPr>
                <w:rFonts w:ascii="Arial" w:hAnsi="Arial" w:cs="Arial"/>
                <w:b/>
                <w:sz w:val="20"/>
                <w:szCs w:val="20"/>
              </w:rPr>
              <w:t>Atividade</w:t>
            </w:r>
          </w:p>
        </w:tc>
        <w:tc>
          <w:tcPr>
            <w:tcW w:w="5980" w:type="dxa"/>
            <w:gridSpan w:val="24"/>
            <w:tcBorders>
              <w:left w:val="nil"/>
              <w:bottom w:val="single" w:sz="4" w:space="0" w:color="auto"/>
            </w:tcBorders>
            <w:vAlign w:val="center"/>
          </w:tcPr>
          <w:p w:rsidR="00780CA7" w:rsidRPr="002B1615" w:rsidRDefault="00780CA7" w:rsidP="00AD5ECA">
            <w:pPr>
              <w:pStyle w:val="Ttulo4"/>
              <w:jc w:val="center"/>
              <w:rPr>
                <w:szCs w:val="20"/>
              </w:rPr>
            </w:pPr>
            <w:r w:rsidRPr="002B1615">
              <w:rPr>
                <w:szCs w:val="20"/>
              </w:rPr>
              <w:t>Meses</w:t>
            </w:r>
          </w:p>
        </w:tc>
        <w:tc>
          <w:tcPr>
            <w:tcW w:w="30" w:type="dxa"/>
            <w:tcBorders>
              <w:bottom w:val="single" w:sz="4" w:space="0" w:color="auto"/>
            </w:tcBorders>
            <w:vAlign w:val="center"/>
          </w:tcPr>
          <w:p w:rsidR="00780CA7" w:rsidRPr="002B1615" w:rsidRDefault="00780CA7" w:rsidP="000275CE">
            <w:pPr>
              <w:jc w:val="both"/>
              <w:rPr>
                <w:rFonts w:ascii="Arial" w:hAnsi="Arial"/>
                <w:sz w:val="20"/>
                <w:szCs w:val="20"/>
              </w:rPr>
            </w:pPr>
          </w:p>
        </w:tc>
      </w:tr>
      <w:tr w:rsidR="00780CA7" w:rsidRPr="002B1615" w:rsidTr="00AD5ECA">
        <w:trPr>
          <w:cantSplit/>
          <w:trHeight w:val="440"/>
        </w:trPr>
        <w:tc>
          <w:tcPr>
            <w:tcW w:w="2840" w:type="dxa"/>
            <w:gridSpan w:val="2"/>
            <w:vMerge/>
            <w:tcBorders>
              <w:right w:val="single" w:sz="4" w:space="0" w:color="auto"/>
            </w:tcBorders>
            <w:vAlign w:val="center"/>
          </w:tcPr>
          <w:p w:rsidR="00780CA7" w:rsidRPr="002B1615" w:rsidRDefault="00780CA7" w:rsidP="000275CE">
            <w:pPr>
              <w:ind w:firstLine="17"/>
              <w:jc w:val="both"/>
              <w:rPr>
                <w:rFonts w:ascii="Arial" w:hAnsi="Arial" w:cs="Arial"/>
                <w:sz w:val="20"/>
                <w:szCs w:val="20"/>
              </w:rPr>
            </w:pPr>
          </w:p>
        </w:tc>
        <w:tc>
          <w:tcPr>
            <w:tcW w:w="670" w:type="dxa"/>
            <w:tcBorders>
              <w:left w:val="single" w:sz="4" w:space="0" w:color="auto"/>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1</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2</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3</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4</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5</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6</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7</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8</w:t>
            </w:r>
          </w:p>
        </w:tc>
        <w:tc>
          <w:tcPr>
            <w:tcW w:w="230" w:type="dxa"/>
            <w:tcBorders>
              <w:bottom w:val="single" w:sz="4" w:space="0" w:color="auto"/>
            </w:tcBorders>
            <w:shd w:val="clear" w:color="auto" w:fill="FFFFFF" w:themeFill="background1"/>
            <w:vAlign w:val="center"/>
          </w:tcPr>
          <w:p w:rsidR="00780CA7" w:rsidRPr="002B1615" w:rsidRDefault="00AD5ECA" w:rsidP="000275CE">
            <w:pPr>
              <w:jc w:val="both"/>
              <w:rPr>
                <w:rFonts w:ascii="Arial" w:hAnsi="Arial"/>
                <w:b/>
                <w:sz w:val="20"/>
                <w:szCs w:val="20"/>
              </w:rPr>
            </w:pPr>
            <w:r>
              <w:rPr>
                <w:rFonts w:ascii="Arial" w:hAnsi="Arial"/>
                <w:b/>
                <w:sz w:val="20"/>
                <w:szCs w:val="20"/>
                <w:lang w:val="pt-BR"/>
              </w:rPr>
              <w:t>0</w:t>
            </w:r>
            <w:r w:rsidR="00780CA7" w:rsidRPr="002B1615">
              <w:rPr>
                <w:rFonts w:ascii="Arial" w:hAnsi="Arial"/>
                <w:b/>
                <w:sz w:val="20"/>
                <w:szCs w:val="20"/>
              </w:rPr>
              <w:t>9</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10</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11</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12</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13</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14</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15</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16</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17</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18</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19</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20</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21</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22</w:t>
            </w: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23</w:t>
            </w:r>
          </w:p>
        </w:tc>
        <w:tc>
          <w:tcPr>
            <w:tcW w:w="25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b/>
                <w:sz w:val="20"/>
                <w:szCs w:val="20"/>
              </w:rPr>
            </w:pPr>
            <w:r w:rsidRPr="002B1615">
              <w:rPr>
                <w:rFonts w:ascii="Arial" w:hAnsi="Arial"/>
                <w:b/>
                <w:sz w:val="20"/>
                <w:szCs w:val="20"/>
              </w:rPr>
              <w:t>24</w:t>
            </w:r>
          </w:p>
        </w:tc>
        <w:tc>
          <w:tcPr>
            <w:tcW w:w="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780CA7" w:rsidRPr="002B1615" w:rsidRDefault="00780CA7" w:rsidP="000275CE">
            <w:pPr>
              <w:jc w:val="both"/>
              <w:rPr>
                <w:rFonts w:ascii="Arial" w:hAnsi="Arial" w:cs="Arial"/>
                <w:b/>
                <w:sz w:val="20"/>
                <w:szCs w:val="20"/>
              </w:rPr>
            </w:pPr>
            <w:r w:rsidRPr="002B1615">
              <w:rPr>
                <w:rFonts w:ascii="Arial" w:hAnsi="Arial" w:cs="Arial"/>
                <w:b/>
                <w:sz w:val="20"/>
                <w:szCs w:val="20"/>
              </w:rPr>
              <w:t>1</w:t>
            </w:r>
          </w:p>
        </w:tc>
        <w:tc>
          <w:tcPr>
            <w:tcW w:w="2537" w:type="dxa"/>
            <w:tcBorders>
              <w:left w:val="single" w:sz="4" w:space="0" w:color="auto"/>
              <w:right w:val="single" w:sz="4" w:space="0" w:color="auto"/>
            </w:tcBorders>
            <w:vAlign w:val="center"/>
          </w:tcPr>
          <w:p w:rsidR="00780CA7" w:rsidRPr="005E64FF" w:rsidRDefault="00780CA7" w:rsidP="000275CE">
            <w:pPr>
              <w:ind w:firstLine="17"/>
              <w:jc w:val="both"/>
              <w:rPr>
                <w:rFonts w:ascii="Arial" w:hAnsi="Arial" w:cs="Arial"/>
                <w:sz w:val="20"/>
                <w:szCs w:val="20"/>
                <w:lang w:val="pt-BR"/>
              </w:rPr>
            </w:pPr>
            <w:r w:rsidRPr="005E64FF">
              <w:rPr>
                <w:rFonts w:ascii="Arial" w:hAnsi="Arial" w:cs="Arial"/>
                <w:sz w:val="20"/>
                <w:szCs w:val="20"/>
                <w:lang w:val="pt-BR"/>
              </w:rPr>
              <w:t>Formação e Treinamento da Equipe</w:t>
            </w:r>
          </w:p>
        </w:tc>
        <w:tc>
          <w:tcPr>
            <w:tcW w:w="670" w:type="dxa"/>
            <w:tcBorders>
              <w:left w:val="single" w:sz="4" w:space="0" w:color="auto"/>
              <w:bottom w:val="single" w:sz="4" w:space="0" w:color="auto"/>
            </w:tcBorders>
            <w:shd w:val="clear" w:color="auto" w:fill="1F497D" w:themeFill="text2"/>
            <w:vAlign w:val="center"/>
          </w:tcPr>
          <w:p w:rsidR="00780CA7" w:rsidRPr="00780CA7" w:rsidRDefault="00780CA7" w:rsidP="000275CE">
            <w:pPr>
              <w:jc w:val="both"/>
              <w:rPr>
                <w:rFonts w:ascii="Arial" w:hAnsi="Arial"/>
                <w:sz w:val="20"/>
                <w:szCs w:val="20"/>
                <w:lang w:val="pt-BR"/>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780CA7" w:rsidRDefault="00780CA7" w:rsidP="000275CE">
            <w:pPr>
              <w:jc w:val="both"/>
              <w:rPr>
                <w:rFonts w:ascii="Arial" w:hAnsi="Arial"/>
                <w:sz w:val="20"/>
                <w:szCs w:val="20"/>
                <w:lang w:val="pt-BR"/>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1F497D" w:themeFill="text2"/>
            <w:vAlign w:val="center"/>
          </w:tcPr>
          <w:p w:rsidR="00780CA7" w:rsidRPr="000A0180" w:rsidRDefault="00780CA7" w:rsidP="000275CE">
            <w:pPr>
              <w:jc w:val="both"/>
              <w:rPr>
                <w:rFonts w:ascii="Arial" w:hAnsi="Arial"/>
                <w:sz w:val="20"/>
                <w:szCs w:val="20"/>
                <w:lang w:val="pt-BR"/>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5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780CA7" w:rsidRPr="002B1615" w:rsidRDefault="00780CA7" w:rsidP="000275CE">
            <w:pPr>
              <w:jc w:val="both"/>
              <w:rPr>
                <w:rFonts w:ascii="Arial" w:hAnsi="Arial" w:cs="Arial"/>
                <w:b/>
                <w:sz w:val="20"/>
                <w:szCs w:val="20"/>
              </w:rPr>
            </w:pPr>
            <w:r w:rsidRPr="002B1615">
              <w:rPr>
                <w:rFonts w:ascii="Arial" w:hAnsi="Arial" w:cs="Arial"/>
                <w:b/>
                <w:sz w:val="20"/>
                <w:szCs w:val="20"/>
              </w:rPr>
              <w:t>2</w:t>
            </w:r>
          </w:p>
        </w:tc>
        <w:tc>
          <w:tcPr>
            <w:tcW w:w="2537" w:type="dxa"/>
            <w:tcBorders>
              <w:top w:val="single" w:sz="4" w:space="0" w:color="auto"/>
              <w:left w:val="single" w:sz="4" w:space="0" w:color="auto"/>
              <w:right w:val="single" w:sz="4" w:space="0" w:color="auto"/>
            </w:tcBorders>
            <w:vAlign w:val="center"/>
          </w:tcPr>
          <w:p w:rsidR="00780CA7" w:rsidRPr="005E64FF" w:rsidRDefault="00780CA7" w:rsidP="000275CE">
            <w:pPr>
              <w:ind w:firstLine="17"/>
              <w:jc w:val="both"/>
              <w:rPr>
                <w:rFonts w:ascii="Arial" w:hAnsi="Arial" w:cs="Arial"/>
                <w:sz w:val="20"/>
                <w:szCs w:val="20"/>
                <w:lang w:val="pt-BR"/>
              </w:rPr>
            </w:pPr>
            <w:r w:rsidRPr="005E64FF">
              <w:rPr>
                <w:rFonts w:ascii="Arial" w:hAnsi="Arial" w:cs="Arial"/>
                <w:sz w:val="20"/>
                <w:szCs w:val="20"/>
                <w:lang w:val="pt-BR"/>
              </w:rPr>
              <w:t>CRUD de Pontos de ônibus</w:t>
            </w:r>
          </w:p>
        </w:tc>
        <w:tc>
          <w:tcPr>
            <w:tcW w:w="670" w:type="dxa"/>
            <w:tcBorders>
              <w:top w:val="single" w:sz="4" w:space="0" w:color="auto"/>
              <w:left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780CA7"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sz w:val="20"/>
                <w:szCs w:val="20"/>
                <w:lang w:val="pt-BR"/>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5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r>
      <w:tr w:rsidR="000A0180" w:rsidRPr="00780CA7" w:rsidTr="00AD5ECA">
        <w:trPr>
          <w:cantSplit/>
          <w:trHeight w:val="440"/>
        </w:trPr>
        <w:tc>
          <w:tcPr>
            <w:tcW w:w="303" w:type="dxa"/>
            <w:tcBorders>
              <w:right w:val="single" w:sz="4" w:space="0" w:color="auto"/>
            </w:tcBorders>
            <w:vAlign w:val="center"/>
          </w:tcPr>
          <w:p w:rsidR="00780CA7" w:rsidRPr="00780CA7" w:rsidRDefault="00780CA7" w:rsidP="000275CE">
            <w:pPr>
              <w:jc w:val="both"/>
              <w:rPr>
                <w:rFonts w:ascii="Arial" w:hAnsi="Arial" w:cs="Arial"/>
                <w:sz w:val="20"/>
                <w:szCs w:val="20"/>
                <w:lang w:val="pt-BR"/>
              </w:rPr>
            </w:pPr>
            <w:r w:rsidRPr="00780CA7">
              <w:rPr>
                <w:rFonts w:ascii="Arial" w:hAnsi="Arial" w:cs="Arial"/>
                <w:sz w:val="20"/>
                <w:szCs w:val="20"/>
                <w:lang w:val="pt-BR"/>
              </w:rPr>
              <w:t>2.1</w:t>
            </w:r>
          </w:p>
        </w:tc>
        <w:tc>
          <w:tcPr>
            <w:tcW w:w="2537" w:type="dxa"/>
            <w:tcBorders>
              <w:left w:val="single" w:sz="4" w:space="0" w:color="auto"/>
              <w:right w:val="single" w:sz="4" w:space="0" w:color="auto"/>
            </w:tcBorders>
            <w:vAlign w:val="center"/>
          </w:tcPr>
          <w:p w:rsidR="00780CA7" w:rsidRPr="005E64FF" w:rsidRDefault="00780CA7" w:rsidP="000275CE">
            <w:pPr>
              <w:ind w:firstLine="17"/>
              <w:jc w:val="both"/>
              <w:rPr>
                <w:rFonts w:ascii="Arial" w:hAnsi="Arial" w:cs="Arial"/>
                <w:sz w:val="20"/>
                <w:szCs w:val="20"/>
                <w:lang w:val="pt-BR"/>
              </w:rPr>
            </w:pPr>
            <w:r w:rsidRPr="005E64FF">
              <w:rPr>
                <w:rFonts w:ascii="Arial" w:hAnsi="Arial" w:cs="Arial"/>
                <w:sz w:val="20"/>
                <w:szCs w:val="20"/>
                <w:lang w:val="pt-BR"/>
              </w:rPr>
              <w:t>Mapeamento de Pontos</w:t>
            </w:r>
          </w:p>
        </w:tc>
        <w:tc>
          <w:tcPr>
            <w:tcW w:w="670" w:type="dxa"/>
            <w:tcBorders>
              <w:left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lang w:val="pt-BR"/>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lang w:val="pt-BR"/>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50" w:type="dxa"/>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30" w:type="dxa"/>
            <w:shd w:val="clear" w:color="auto" w:fill="FFFFFF" w:themeFill="background1"/>
            <w:vAlign w:val="center"/>
          </w:tcPr>
          <w:p w:rsidR="00780CA7" w:rsidRPr="00780CA7" w:rsidRDefault="00780CA7" w:rsidP="000275CE">
            <w:pPr>
              <w:jc w:val="both"/>
              <w:rPr>
                <w:rFonts w:ascii="Arial" w:hAnsi="Arial" w:cs="Arial"/>
                <w:sz w:val="20"/>
                <w:szCs w:val="20"/>
              </w:rPr>
            </w:pPr>
          </w:p>
        </w:tc>
      </w:tr>
      <w:tr w:rsidR="00780CA7" w:rsidRPr="00780CA7" w:rsidTr="00AD5ECA">
        <w:trPr>
          <w:cantSplit/>
          <w:trHeight w:val="440"/>
        </w:trPr>
        <w:tc>
          <w:tcPr>
            <w:tcW w:w="303" w:type="dxa"/>
            <w:tcBorders>
              <w:right w:val="single" w:sz="4" w:space="0" w:color="auto"/>
            </w:tcBorders>
            <w:vAlign w:val="center"/>
          </w:tcPr>
          <w:p w:rsidR="00780CA7" w:rsidRPr="00780CA7" w:rsidRDefault="00780CA7" w:rsidP="000275CE">
            <w:pPr>
              <w:jc w:val="both"/>
              <w:rPr>
                <w:rFonts w:ascii="Arial" w:hAnsi="Arial" w:cs="Arial"/>
                <w:sz w:val="20"/>
                <w:szCs w:val="20"/>
                <w:lang w:val="pt-BR"/>
              </w:rPr>
            </w:pPr>
            <w:r w:rsidRPr="00780CA7">
              <w:rPr>
                <w:rFonts w:ascii="Arial" w:hAnsi="Arial" w:cs="Arial"/>
                <w:sz w:val="20"/>
                <w:szCs w:val="20"/>
                <w:lang w:val="pt-BR"/>
              </w:rPr>
              <w:t>2.2</w:t>
            </w:r>
          </w:p>
        </w:tc>
        <w:tc>
          <w:tcPr>
            <w:tcW w:w="2537" w:type="dxa"/>
            <w:tcBorders>
              <w:left w:val="single" w:sz="4" w:space="0" w:color="auto"/>
              <w:right w:val="single" w:sz="4" w:space="0" w:color="auto"/>
            </w:tcBorders>
            <w:vAlign w:val="center"/>
          </w:tcPr>
          <w:p w:rsidR="00780CA7" w:rsidRPr="005E64FF" w:rsidRDefault="00780CA7" w:rsidP="000275CE">
            <w:pPr>
              <w:ind w:firstLine="17"/>
              <w:jc w:val="both"/>
              <w:rPr>
                <w:rFonts w:ascii="Arial" w:hAnsi="Arial" w:cs="Arial"/>
                <w:sz w:val="20"/>
                <w:szCs w:val="20"/>
                <w:lang w:val="pt-BR"/>
              </w:rPr>
            </w:pPr>
            <w:r w:rsidRPr="005E64FF">
              <w:rPr>
                <w:rFonts w:ascii="Arial" w:hAnsi="Arial" w:cs="Arial"/>
                <w:sz w:val="20"/>
                <w:szCs w:val="20"/>
                <w:lang w:val="pt-BR"/>
              </w:rPr>
              <w:t>Codificação do Módulo</w:t>
            </w:r>
          </w:p>
        </w:tc>
        <w:tc>
          <w:tcPr>
            <w:tcW w:w="670" w:type="dxa"/>
            <w:tcBorders>
              <w:left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780CA7" w:rsidRDefault="00780CA7" w:rsidP="000275CE">
            <w:pPr>
              <w:jc w:val="both"/>
              <w:rPr>
                <w:rFonts w:ascii="Arial" w:hAnsi="Arial" w:cs="Arial"/>
                <w:sz w:val="20"/>
                <w:szCs w:val="20"/>
                <w:lang w:val="pt-BR"/>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tcBorders>
              <w:bottom w:val="single" w:sz="4" w:space="0" w:color="auto"/>
            </w:tcBorders>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30" w:type="dxa"/>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250" w:type="dxa"/>
            <w:shd w:val="clear" w:color="auto" w:fill="FFFFFF" w:themeFill="background1"/>
            <w:vAlign w:val="center"/>
          </w:tcPr>
          <w:p w:rsidR="00780CA7" w:rsidRPr="00780CA7" w:rsidRDefault="00780CA7" w:rsidP="000275CE">
            <w:pPr>
              <w:jc w:val="both"/>
              <w:rPr>
                <w:rFonts w:ascii="Arial" w:hAnsi="Arial" w:cs="Arial"/>
                <w:sz w:val="20"/>
                <w:szCs w:val="20"/>
              </w:rPr>
            </w:pPr>
          </w:p>
        </w:tc>
        <w:tc>
          <w:tcPr>
            <w:tcW w:w="30" w:type="dxa"/>
            <w:shd w:val="clear" w:color="auto" w:fill="FFFFFF" w:themeFill="background1"/>
            <w:vAlign w:val="center"/>
          </w:tcPr>
          <w:p w:rsidR="00780CA7" w:rsidRPr="00780CA7" w:rsidRDefault="00780CA7" w:rsidP="000275CE">
            <w:pPr>
              <w:jc w:val="both"/>
              <w:rPr>
                <w:rFonts w:ascii="Arial" w:hAnsi="Arial" w:cs="Arial"/>
                <w:sz w:val="20"/>
                <w:szCs w:val="20"/>
              </w:rPr>
            </w:pPr>
          </w:p>
        </w:tc>
      </w:tr>
      <w:tr w:rsidR="000A0180" w:rsidRPr="002B1615" w:rsidTr="00AD5ECA">
        <w:trPr>
          <w:cantSplit/>
          <w:trHeight w:val="440"/>
        </w:trPr>
        <w:tc>
          <w:tcPr>
            <w:tcW w:w="303" w:type="dxa"/>
            <w:tcBorders>
              <w:right w:val="single" w:sz="4" w:space="0" w:color="auto"/>
            </w:tcBorders>
            <w:vAlign w:val="center"/>
          </w:tcPr>
          <w:p w:rsidR="00780CA7" w:rsidRPr="00780CA7" w:rsidRDefault="00780CA7" w:rsidP="000275CE">
            <w:pPr>
              <w:jc w:val="both"/>
              <w:rPr>
                <w:rFonts w:ascii="Arial" w:hAnsi="Arial" w:cs="Arial"/>
                <w:b/>
                <w:sz w:val="20"/>
                <w:szCs w:val="20"/>
                <w:lang w:val="pt-BR"/>
              </w:rPr>
            </w:pPr>
            <w:proofErr w:type="gramStart"/>
            <w:r>
              <w:rPr>
                <w:rFonts w:ascii="Arial" w:hAnsi="Arial" w:cs="Arial"/>
                <w:b/>
                <w:sz w:val="20"/>
                <w:szCs w:val="20"/>
                <w:lang w:val="pt-BR"/>
              </w:rPr>
              <w:t>3</w:t>
            </w:r>
            <w:proofErr w:type="gramEnd"/>
          </w:p>
        </w:tc>
        <w:tc>
          <w:tcPr>
            <w:tcW w:w="2537" w:type="dxa"/>
            <w:tcBorders>
              <w:left w:val="single" w:sz="4" w:space="0" w:color="auto"/>
              <w:right w:val="single" w:sz="4" w:space="0" w:color="auto"/>
            </w:tcBorders>
            <w:vAlign w:val="center"/>
          </w:tcPr>
          <w:p w:rsidR="00780CA7" w:rsidRPr="005E64FF" w:rsidRDefault="00780CA7" w:rsidP="000275CE">
            <w:pPr>
              <w:ind w:firstLine="17"/>
              <w:jc w:val="both"/>
              <w:rPr>
                <w:rFonts w:ascii="Arial" w:hAnsi="Arial" w:cs="Arial"/>
                <w:sz w:val="20"/>
                <w:szCs w:val="20"/>
                <w:lang w:val="pt-BR"/>
              </w:rPr>
            </w:pPr>
            <w:r w:rsidRPr="005E64FF">
              <w:rPr>
                <w:rFonts w:ascii="Arial" w:hAnsi="Arial" w:cs="Arial"/>
                <w:sz w:val="20"/>
                <w:szCs w:val="20"/>
                <w:lang w:val="pt-BR"/>
              </w:rPr>
              <w:t>CRUD de Ônibus</w:t>
            </w:r>
          </w:p>
        </w:tc>
        <w:tc>
          <w:tcPr>
            <w:tcW w:w="670" w:type="dxa"/>
            <w:tcBorders>
              <w:left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780CA7"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780CA7"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1F497D" w:themeFill="text2"/>
            <w:vAlign w:val="center"/>
          </w:tcPr>
          <w:p w:rsidR="00780CA7" w:rsidRPr="00780CA7"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5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30" w:type="dxa"/>
            <w:shd w:val="clear" w:color="auto" w:fill="FFFFFF" w:themeFill="background1"/>
            <w:vAlign w:val="center"/>
          </w:tcPr>
          <w:p w:rsidR="00780CA7" w:rsidRPr="002B1615" w:rsidRDefault="00780CA7"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780CA7" w:rsidRPr="000A0180" w:rsidRDefault="000A0180" w:rsidP="000275CE">
            <w:pPr>
              <w:jc w:val="both"/>
              <w:rPr>
                <w:rFonts w:ascii="Arial" w:hAnsi="Arial" w:cs="Arial"/>
                <w:sz w:val="20"/>
                <w:szCs w:val="20"/>
                <w:lang w:val="pt-BR"/>
              </w:rPr>
            </w:pPr>
            <w:r w:rsidRPr="000A0180">
              <w:rPr>
                <w:rFonts w:ascii="Arial" w:hAnsi="Arial" w:cs="Arial"/>
                <w:sz w:val="20"/>
                <w:szCs w:val="20"/>
                <w:lang w:val="pt-BR"/>
              </w:rPr>
              <w:t>3.1</w:t>
            </w:r>
          </w:p>
        </w:tc>
        <w:tc>
          <w:tcPr>
            <w:tcW w:w="2537" w:type="dxa"/>
            <w:tcBorders>
              <w:left w:val="single" w:sz="4" w:space="0" w:color="auto"/>
              <w:right w:val="single" w:sz="4" w:space="0" w:color="auto"/>
            </w:tcBorders>
            <w:vAlign w:val="center"/>
          </w:tcPr>
          <w:p w:rsidR="00780CA7" w:rsidRPr="005E64FF" w:rsidRDefault="000A0180" w:rsidP="000275CE">
            <w:pPr>
              <w:ind w:firstLine="17"/>
              <w:jc w:val="both"/>
              <w:rPr>
                <w:rFonts w:ascii="Arial" w:hAnsi="Arial" w:cs="Arial"/>
                <w:sz w:val="20"/>
                <w:szCs w:val="20"/>
                <w:lang w:val="pt-BR"/>
              </w:rPr>
            </w:pPr>
            <w:r w:rsidRPr="005E64FF">
              <w:rPr>
                <w:rFonts w:ascii="Arial" w:hAnsi="Arial" w:cs="Arial"/>
                <w:sz w:val="20"/>
                <w:szCs w:val="20"/>
                <w:lang w:val="pt-BR"/>
              </w:rPr>
              <w:t>Elabora base de dados de linhas de ônibus para o sistema.</w:t>
            </w:r>
          </w:p>
        </w:tc>
        <w:tc>
          <w:tcPr>
            <w:tcW w:w="670" w:type="dxa"/>
            <w:tcBorders>
              <w:left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5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r>
      <w:tr w:rsidR="00780CA7" w:rsidRPr="002B1615" w:rsidTr="00AD5ECA">
        <w:trPr>
          <w:cantSplit/>
          <w:trHeight w:val="440"/>
        </w:trPr>
        <w:tc>
          <w:tcPr>
            <w:tcW w:w="303" w:type="dxa"/>
            <w:tcBorders>
              <w:right w:val="single" w:sz="4" w:space="0" w:color="auto"/>
            </w:tcBorders>
            <w:vAlign w:val="center"/>
          </w:tcPr>
          <w:p w:rsidR="00780CA7" w:rsidRPr="000A0180" w:rsidRDefault="000A0180" w:rsidP="000275CE">
            <w:pPr>
              <w:jc w:val="both"/>
              <w:rPr>
                <w:rFonts w:ascii="Arial" w:hAnsi="Arial" w:cs="Arial"/>
                <w:sz w:val="20"/>
                <w:szCs w:val="20"/>
                <w:lang w:val="pt-BR"/>
              </w:rPr>
            </w:pPr>
            <w:r w:rsidRPr="000A0180">
              <w:rPr>
                <w:rFonts w:ascii="Arial" w:hAnsi="Arial" w:cs="Arial"/>
                <w:sz w:val="20"/>
                <w:szCs w:val="20"/>
                <w:lang w:val="pt-BR"/>
              </w:rPr>
              <w:t>3.2</w:t>
            </w:r>
          </w:p>
        </w:tc>
        <w:tc>
          <w:tcPr>
            <w:tcW w:w="2537" w:type="dxa"/>
            <w:tcBorders>
              <w:left w:val="single" w:sz="4" w:space="0" w:color="auto"/>
              <w:right w:val="single" w:sz="4" w:space="0" w:color="auto"/>
            </w:tcBorders>
            <w:vAlign w:val="center"/>
          </w:tcPr>
          <w:p w:rsidR="00780CA7" w:rsidRPr="005E64FF" w:rsidRDefault="000A0180" w:rsidP="000275CE">
            <w:pPr>
              <w:ind w:firstLine="17"/>
              <w:jc w:val="both"/>
              <w:rPr>
                <w:rFonts w:ascii="Arial" w:hAnsi="Arial" w:cs="Arial"/>
                <w:sz w:val="20"/>
                <w:szCs w:val="20"/>
                <w:lang w:val="pt-BR"/>
              </w:rPr>
            </w:pPr>
            <w:r w:rsidRPr="005E64FF">
              <w:rPr>
                <w:rFonts w:ascii="Arial" w:hAnsi="Arial" w:cs="Arial"/>
                <w:sz w:val="20"/>
                <w:szCs w:val="20"/>
                <w:lang w:val="pt-BR"/>
              </w:rPr>
              <w:t>Codificar Módulo</w:t>
            </w:r>
          </w:p>
        </w:tc>
        <w:tc>
          <w:tcPr>
            <w:tcW w:w="670" w:type="dxa"/>
            <w:tcBorders>
              <w:left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4F81BD" w:themeFill="accent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4F81BD" w:themeFill="accent1"/>
            <w:vAlign w:val="center"/>
          </w:tcPr>
          <w:p w:rsidR="00780CA7" w:rsidRPr="000A0180" w:rsidRDefault="00780CA7" w:rsidP="000275CE">
            <w:pPr>
              <w:jc w:val="both"/>
              <w:rPr>
                <w:rFonts w:ascii="Arial" w:hAnsi="Arial"/>
                <w:sz w:val="20"/>
                <w:szCs w:val="20"/>
                <w:lang w:val="pt-BR"/>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5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30" w:type="dxa"/>
            <w:tcBorders>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780CA7" w:rsidRPr="00780CA7" w:rsidRDefault="000A0180" w:rsidP="000275CE">
            <w:pPr>
              <w:jc w:val="both"/>
              <w:rPr>
                <w:rFonts w:ascii="Arial" w:hAnsi="Arial" w:cs="Arial"/>
                <w:b/>
                <w:sz w:val="20"/>
                <w:szCs w:val="20"/>
                <w:lang w:val="pt-BR"/>
              </w:rPr>
            </w:pPr>
            <w:proofErr w:type="gramStart"/>
            <w:r>
              <w:rPr>
                <w:rFonts w:ascii="Arial" w:hAnsi="Arial" w:cs="Arial"/>
                <w:b/>
                <w:sz w:val="20"/>
                <w:szCs w:val="20"/>
                <w:lang w:val="pt-BR"/>
              </w:rPr>
              <w:t>4</w:t>
            </w:r>
            <w:proofErr w:type="gramEnd"/>
          </w:p>
        </w:tc>
        <w:tc>
          <w:tcPr>
            <w:tcW w:w="2537" w:type="dxa"/>
            <w:tcBorders>
              <w:left w:val="single" w:sz="4" w:space="0" w:color="auto"/>
              <w:right w:val="single" w:sz="4" w:space="0" w:color="auto"/>
            </w:tcBorders>
            <w:vAlign w:val="center"/>
          </w:tcPr>
          <w:p w:rsidR="00780CA7" w:rsidRPr="005E64FF" w:rsidRDefault="000A0180" w:rsidP="000275CE">
            <w:pPr>
              <w:jc w:val="both"/>
              <w:rPr>
                <w:rFonts w:ascii="Arial" w:hAnsi="Arial" w:cs="Arial"/>
                <w:sz w:val="20"/>
                <w:szCs w:val="20"/>
              </w:rPr>
            </w:pPr>
            <w:r w:rsidRPr="005E64FF">
              <w:rPr>
                <w:rFonts w:ascii="Arial" w:hAnsi="Arial" w:cs="Arial"/>
                <w:sz w:val="20"/>
                <w:szCs w:val="20"/>
                <w:lang w:val="pt-BR"/>
              </w:rPr>
              <w:t>CRUD de Rotas</w:t>
            </w:r>
          </w:p>
        </w:tc>
        <w:tc>
          <w:tcPr>
            <w:tcW w:w="670" w:type="dxa"/>
            <w:tcBorders>
              <w:left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0A0180" w:rsidRDefault="00780CA7" w:rsidP="000275CE">
            <w:pPr>
              <w:jc w:val="both"/>
              <w:rPr>
                <w:rFonts w:ascii="Arial" w:hAnsi="Arial"/>
                <w:sz w:val="20"/>
                <w:szCs w:val="20"/>
                <w:lang w:val="pt-BR"/>
              </w:rPr>
            </w:pPr>
          </w:p>
        </w:tc>
        <w:tc>
          <w:tcPr>
            <w:tcW w:w="230" w:type="dxa"/>
            <w:shd w:val="clear" w:color="auto" w:fill="1F497D" w:themeFill="text2"/>
            <w:vAlign w:val="center"/>
          </w:tcPr>
          <w:p w:rsidR="00780CA7" w:rsidRPr="002B1615" w:rsidRDefault="00780CA7" w:rsidP="000275CE">
            <w:pPr>
              <w:jc w:val="both"/>
              <w:rPr>
                <w:rFonts w:ascii="Arial" w:hAnsi="Arial"/>
                <w:sz w:val="20"/>
                <w:szCs w:val="20"/>
              </w:rPr>
            </w:pPr>
          </w:p>
        </w:tc>
        <w:tc>
          <w:tcPr>
            <w:tcW w:w="230" w:type="dxa"/>
            <w:shd w:val="clear" w:color="auto" w:fill="1F497D" w:themeFill="text2"/>
            <w:vAlign w:val="center"/>
          </w:tcPr>
          <w:p w:rsidR="00780CA7" w:rsidRPr="002B1615" w:rsidRDefault="00780CA7" w:rsidP="000275CE">
            <w:pPr>
              <w:jc w:val="both"/>
              <w:rPr>
                <w:rFonts w:ascii="Arial" w:hAnsi="Arial"/>
                <w:sz w:val="20"/>
                <w:szCs w:val="20"/>
              </w:rPr>
            </w:pPr>
          </w:p>
        </w:tc>
        <w:tc>
          <w:tcPr>
            <w:tcW w:w="230" w:type="dxa"/>
            <w:shd w:val="clear" w:color="auto" w:fill="1F497D" w:themeFill="text2"/>
            <w:vAlign w:val="center"/>
          </w:tcPr>
          <w:p w:rsidR="00780CA7" w:rsidRPr="002B1615" w:rsidRDefault="00780CA7" w:rsidP="000275CE">
            <w:pPr>
              <w:jc w:val="both"/>
              <w:rPr>
                <w:rFonts w:ascii="Arial" w:hAnsi="Arial"/>
                <w:sz w:val="20"/>
                <w:szCs w:val="20"/>
              </w:rPr>
            </w:pPr>
          </w:p>
        </w:tc>
        <w:tc>
          <w:tcPr>
            <w:tcW w:w="230" w:type="dxa"/>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3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250" w:type="dxa"/>
            <w:shd w:val="clear" w:color="auto" w:fill="FFFFFF" w:themeFill="background1"/>
            <w:vAlign w:val="center"/>
          </w:tcPr>
          <w:p w:rsidR="00780CA7" w:rsidRPr="002B1615" w:rsidRDefault="00780CA7" w:rsidP="000275CE">
            <w:pPr>
              <w:jc w:val="both"/>
              <w:rPr>
                <w:rFonts w:ascii="Arial" w:hAnsi="Arial"/>
                <w:sz w:val="20"/>
                <w:szCs w:val="20"/>
              </w:rPr>
            </w:pPr>
          </w:p>
        </w:tc>
        <w:tc>
          <w:tcPr>
            <w:tcW w:w="30" w:type="dxa"/>
            <w:shd w:val="clear" w:color="auto" w:fill="FFFFFF" w:themeFill="background1"/>
            <w:vAlign w:val="center"/>
          </w:tcPr>
          <w:p w:rsidR="00780CA7" w:rsidRPr="002B1615" w:rsidRDefault="00780CA7" w:rsidP="000275CE">
            <w:pPr>
              <w:jc w:val="both"/>
              <w:rPr>
                <w:rFonts w:ascii="Arial" w:hAnsi="Arial"/>
                <w:sz w:val="20"/>
                <w:szCs w:val="20"/>
              </w:rPr>
            </w:pPr>
          </w:p>
        </w:tc>
      </w:tr>
      <w:tr w:rsidR="005E64FF" w:rsidRPr="002B1615" w:rsidTr="00AD5ECA">
        <w:trPr>
          <w:cantSplit/>
          <w:trHeight w:val="440"/>
        </w:trPr>
        <w:tc>
          <w:tcPr>
            <w:tcW w:w="303" w:type="dxa"/>
            <w:tcBorders>
              <w:right w:val="single" w:sz="4" w:space="0" w:color="auto"/>
            </w:tcBorders>
            <w:vAlign w:val="center"/>
          </w:tcPr>
          <w:p w:rsidR="005E64FF" w:rsidRDefault="005E64FF" w:rsidP="000275CE">
            <w:pPr>
              <w:jc w:val="both"/>
              <w:rPr>
                <w:rFonts w:ascii="Arial" w:hAnsi="Arial" w:cs="Arial"/>
                <w:b/>
                <w:sz w:val="20"/>
                <w:szCs w:val="20"/>
                <w:lang w:val="pt-BR"/>
              </w:rPr>
            </w:pPr>
          </w:p>
        </w:tc>
        <w:tc>
          <w:tcPr>
            <w:tcW w:w="2537" w:type="dxa"/>
            <w:tcBorders>
              <w:left w:val="single" w:sz="4" w:space="0" w:color="auto"/>
              <w:right w:val="single" w:sz="4" w:space="0" w:color="auto"/>
            </w:tcBorders>
            <w:vAlign w:val="center"/>
          </w:tcPr>
          <w:p w:rsidR="005E64FF" w:rsidRPr="005E64FF" w:rsidRDefault="005E64FF" w:rsidP="000275CE">
            <w:pPr>
              <w:jc w:val="both"/>
              <w:rPr>
                <w:rFonts w:ascii="Arial" w:hAnsi="Arial" w:cs="Arial"/>
                <w:sz w:val="20"/>
                <w:szCs w:val="20"/>
                <w:lang w:val="pt-BR"/>
              </w:rPr>
            </w:pPr>
            <w:proofErr w:type="gramStart"/>
            <w:r w:rsidRPr="005E64FF">
              <w:rPr>
                <w:rFonts w:ascii="Arial" w:hAnsi="Arial" w:cs="Arial"/>
                <w:sz w:val="20"/>
                <w:szCs w:val="20"/>
                <w:highlight w:val="yellow"/>
                <w:lang w:val="pt-BR"/>
              </w:rPr>
              <w:t>Sub tarefa</w:t>
            </w:r>
            <w:proofErr w:type="gramEnd"/>
          </w:p>
        </w:tc>
        <w:tc>
          <w:tcPr>
            <w:tcW w:w="670" w:type="dxa"/>
            <w:tcBorders>
              <w:left w:val="single" w:sz="4" w:space="0" w:color="auto"/>
            </w:tcBorders>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5E64FF" w:rsidRPr="000A0180" w:rsidRDefault="005E64FF" w:rsidP="000275CE">
            <w:pPr>
              <w:jc w:val="both"/>
              <w:rPr>
                <w:rFonts w:ascii="Arial" w:hAnsi="Arial"/>
                <w:sz w:val="20"/>
                <w:szCs w:val="20"/>
                <w:lang w:val="pt-BR"/>
              </w:rPr>
            </w:pPr>
          </w:p>
        </w:tc>
        <w:tc>
          <w:tcPr>
            <w:tcW w:w="230" w:type="dxa"/>
            <w:shd w:val="clear" w:color="auto" w:fill="1F497D" w:themeFill="text2"/>
            <w:vAlign w:val="center"/>
          </w:tcPr>
          <w:p w:rsidR="005E64FF" w:rsidRPr="002B1615" w:rsidRDefault="005E64FF" w:rsidP="000275CE">
            <w:pPr>
              <w:jc w:val="both"/>
              <w:rPr>
                <w:rFonts w:ascii="Arial" w:hAnsi="Arial"/>
                <w:sz w:val="20"/>
                <w:szCs w:val="20"/>
              </w:rPr>
            </w:pPr>
          </w:p>
        </w:tc>
        <w:tc>
          <w:tcPr>
            <w:tcW w:w="230" w:type="dxa"/>
            <w:shd w:val="clear" w:color="auto" w:fill="1F497D" w:themeFill="text2"/>
            <w:vAlign w:val="center"/>
          </w:tcPr>
          <w:p w:rsidR="005E64FF" w:rsidRPr="002B1615" w:rsidRDefault="005E64FF" w:rsidP="000275CE">
            <w:pPr>
              <w:jc w:val="both"/>
              <w:rPr>
                <w:rFonts w:ascii="Arial" w:hAnsi="Arial"/>
                <w:sz w:val="20"/>
                <w:szCs w:val="20"/>
              </w:rPr>
            </w:pPr>
          </w:p>
        </w:tc>
        <w:tc>
          <w:tcPr>
            <w:tcW w:w="230" w:type="dxa"/>
            <w:shd w:val="clear" w:color="auto" w:fill="1F497D" w:themeFill="text2"/>
            <w:vAlign w:val="center"/>
          </w:tcPr>
          <w:p w:rsidR="005E64FF" w:rsidRPr="002B1615" w:rsidRDefault="005E64FF" w:rsidP="000275CE">
            <w:pPr>
              <w:jc w:val="both"/>
              <w:rPr>
                <w:rFonts w:ascii="Arial" w:hAnsi="Arial"/>
                <w:sz w:val="20"/>
                <w:szCs w:val="20"/>
              </w:rPr>
            </w:pPr>
          </w:p>
        </w:tc>
        <w:tc>
          <w:tcPr>
            <w:tcW w:w="230" w:type="dxa"/>
            <w:shd w:val="clear" w:color="auto" w:fill="1F497D" w:themeFill="text2"/>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5E64FF" w:rsidRPr="002B1615" w:rsidRDefault="005E64FF"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3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250" w:type="dxa"/>
            <w:shd w:val="clear" w:color="auto" w:fill="FFFFFF" w:themeFill="background1"/>
            <w:vAlign w:val="center"/>
          </w:tcPr>
          <w:p w:rsidR="005E64FF" w:rsidRPr="002B1615" w:rsidRDefault="005E64FF" w:rsidP="000275CE">
            <w:pPr>
              <w:jc w:val="both"/>
              <w:rPr>
                <w:rFonts w:ascii="Arial" w:hAnsi="Arial"/>
                <w:sz w:val="20"/>
                <w:szCs w:val="20"/>
              </w:rPr>
            </w:pPr>
          </w:p>
        </w:tc>
        <w:tc>
          <w:tcPr>
            <w:tcW w:w="30" w:type="dxa"/>
            <w:shd w:val="clear" w:color="auto" w:fill="FFFFFF" w:themeFill="background1"/>
            <w:vAlign w:val="center"/>
          </w:tcPr>
          <w:p w:rsidR="005E64FF" w:rsidRPr="002B1615" w:rsidRDefault="005E64FF"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0A0180" w:rsidRDefault="005E64FF" w:rsidP="000275CE">
            <w:pPr>
              <w:jc w:val="both"/>
              <w:rPr>
                <w:rFonts w:ascii="Arial" w:hAnsi="Arial" w:cs="Arial"/>
                <w:b/>
                <w:sz w:val="20"/>
                <w:szCs w:val="20"/>
                <w:lang w:val="pt-BR"/>
              </w:rPr>
            </w:pPr>
            <w:proofErr w:type="gramStart"/>
            <w:r>
              <w:rPr>
                <w:rFonts w:ascii="Arial" w:hAnsi="Arial" w:cs="Arial"/>
                <w:b/>
                <w:sz w:val="20"/>
                <w:szCs w:val="20"/>
                <w:lang w:val="pt-BR"/>
              </w:rPr>
              <w:t>5</w:t>
            </w:r>
            <w:proofErr w:type="gramEnd"/>
          </w:p>
        </w:tc>
        <w:tc>
          <w:tcPr>
            <w:tcW w:w="2537" w:type="dxa"/>
            <w:tcBorders>
              <w:left w:val="single" w:sz="4" w:space="0" w:color="auto"/>
              <w:right w:val="single" w:sz="4" w:space="0" w:color="auto"/>
            </w:tcBorders>
            <w:vAlign w:val="center"/>
          </w:tcPr>
          <w:p w:rsidR="000A0180" w:rsidRPr="005E64FF" w:rsidRDefault="005E64FF" w:rsidP="000275CE">
            <w:pPr>
              <w:jc w:val="both"/>
              <w:rPr>
                <w:rFonts w:ascii="Arial" w:hAnsi="Arial" w:cs="Arial"/>
                <w:sz w:val="20"/>
                <w:szCs w:val="20"/>
                <w:lang w:val="pt-BR"/>
              </w:rPr>
            </w:pPr>
            <w:r w:rsidRPr="005E64FF">
              <w:rPr>
                <w:rFonts w:ascii="Arial" w:hAnsi="Arial" w:cs="Arial"/>
                <w:sz w:val="20"/>
                <w:szCs w:val="20"/>
                <w:lang w:val="pt-BR"/>
              </w:rPr>
              <w:t>CRUD de Usuário</w:t>
            </w:r>
          </w:p>
        </w:tc>
        <w:tc>
          <w:tcPr>
            <w:tcW w:w="670" w:type="dxa"/>
            <w:tcBorders>
              <w:left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5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30" w:type="dxa"/>
            <w:shd w:val="clear" w:color="auto" w:fill="FFFFFF" w:themeFill="background1"/>
            <w:vAlign w:val="center"/>
          </w:tcPr>
          <w:p w:rsidR="000A0180" w:rsidRPr="002B1615" w:rsidRDefault="000A0180"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0A0180" w:rsidRDefault="005E64FF" w:rsidP="000275CE">
            <w:pPr>
              <w:jc w:val="both"/>
              <w:rPr>
                <w:rFonts w:ascii="Arial" w:hAnsi="Arial" w:cs="Arial"/>
                <w:b/>
                <w:sz w:val="20"/>
                <w:szCs w:val="20"/>
                <w:lang w:val="pt-BR"/>
              </w:rPr>
            </w:pPr>
            <w:proofErr w:type="gramStart"/>
            <w:r>
              <w:rPr>
                <w:rFonts w:ascii="Arial" w:hAnsi="Arial" w:cs="Arial"/>
                <w:b/>
                <w:sz w:val="20"/>
                <w:szCs w:val="20"/>
                <w:lang w:val="pt-BR"/>
              </w:rPr>
              <w:t>6</w:t>
            </w:r>
            <w:proofErr w:type="gramEnd"/>
          </w:p>
        </w:tc>
        <w:tc>
          <w:tcPr>
            <w:tcW w:w="2537" w:type="dxa"/>
            <w:tcBorders>
              <w:left w:val="single" w:sz="4" w:space="0" w:color="auto"/>
              <w:right w:val="single" w:sz="4" w:space="0" w:color="auto"/>
            </w:tcBorders>
            <w:vAlign w:val="center"/>
          </w:tcPr>
          <w:p w:rsidR="000A0180" w:rsidRPr="005E64FF" w:rsidRDefault="005E64FF" w:rsidP="000275CE">
            <w:pPr>
              <w:ind w:firstLine="17"/>
              <w:jc w:val="both"/>
              <w:rPr>
                <w:rFonts w:ascii="Arial" w:hAnsi="Arial" w:cs="Arial"/>
                <w:sz w:val="20"/>
                <w:szCs w:val="20"/>
              </w:rPr>
            </w:pPr>
            <w:r w:rsidRPr="005E64FF">
              <w:rPr>
                <w:rFonts w:ascii="Arial" w:hAnsi="Arial" w:cs="Arial"/>
                <w:sz w:val="20"/>
                <w:szCs w:val="20"/>
                <w:lang w:val="pt-BR"/>
              </w:rPr>
              <w:t>Obtenção Posição do Usuário</w:t>
            </w:r>
          </w:p>
        </w:tc>
        <w:tc>
          <w:tcPr>
            <w:tcW w:w="670" w:type="dxa"/>
            <w:tcBorders>
              <w:left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5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30" w:type="dxa"/>
            <w:shd w:val="clear" w:color="auto" w:fill="FFFFFF" w:themeFill="background1"/>
            <w:vAlign w:val="center"/>
          </w:tcPr>
          <w:p w:rsidR="000A0180" w:rsidRPr="002B1615" w:rsidRDefault="000A0180"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0A0180" w:rsidRDefault="005E64FF" w:rsidP="000275CE">
            <w:pPr>
              <w:jc w:val="both"/>
              <w:rPr>
                <w:rFonts w:ascii="Arial" w:hAnsi="Arial" w:cs="Arial"/>
                <w:b/>
                <w:sz w:val="20"/>
                <w:szCs w:val="20"/>
                <w:lang w:val="pt-BR"/>
              </w:rPr>
            </w:pPr>
            <w:proofErr w:type="gramStart"/>
            <w:r>
              <w:rPr>
                <w:rFonts w:ascii="Arial" w:hAnsi="Arial" w:cs="Arial"/>
                <w:b/>
                <w:sz w:val="20"/>
                <w:szCs w:val="20"/>
                <w:lang w:val="pt-BR"/>
              </w:rPr>
              <w:t>7</w:t>
            </w:r>
            <w:proofErr w:type="gramEnd"/>
          </w:p>
        </w:tc>
        <w:tc>
          <w:tcPr>
            <w:tcW w:w="2537" w:type="dxa"/>
            <w:tcBorders>
              <w:left w:val="single" w:sz="4" w:space="0" w:color="auto"/>
              <w:right w:val="single" w:sz="4" w:space="0" w:color="auto"/>
            </w:tcBorders>
            <w:vAlign w:val="center"/>
          </w:tcPr>
          <w:p w:rsidR="000A0180" w:rsidRPr="005E64FF" w:rsidRDefault="005E64FF" w:rsidP="000275CE">
            <w:pPr>
              <w:ind w:firstLine="17"/>
              <w:jc w:val="both"/>
              <w:rPr>
                <w:rFonts w:ascii="Arial" w:hAnsi="Arial" w:cs="Arial"/>
                <w:sz w:val="20"/>
                <w:szCs w:val="20"/>
              </w:rPr>
            </w:pPr>
            <w:r w:rsidRPr="005E64FF">
              <w:rPr>
                <w:rFonts w:ascii="Arial" w:hAnsi="Arial" w:cs="Arial"/>
                <w:sz w:val="20"/>
                <w:szCs w:val="20"/>
                <w:lang w:val="pt-BR"/>
              </w:rPr>
              <w:t>Obtenção da Posição do Ônibus</w:t>
            </w:r>
          </w:p>
        </w:tc>
        <w:tc>
          <w:tcPr>
            <w:tcW w:w="670" w:type="dxa"/>
            <w:tcBorders>
              <w:left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5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30" w:type="dxa"/>
            <w:shd w:val="clear" w:color="auto" w:fill="FFFFFF" w:themeFill="background1"/>
            <w:vAlign w:val="center"/>
          </w:tcPr>
          <w:p w:rsidR="000A0180" w:rsidRPr="002B1615" w:rsidRDefault="000A0180"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0A0180" w:rsidRDefault="005E64FF" w:rsidP="000275CE">
            <w:pPr>
              <w:jc w:val="both"/>
              <w:rPr>
                <w:rFonts w:ascii="Arial" w:hAnsi="Arial" w:cs="Arial"/>
                <w:b/>
                <w:sz w:val="20"/>
                <w:szCs w:val="20"/>
                <w:lang w:val="pt-BR"/>
              </w:rPr>
            </w:pPr>
            <w:proofErr w:type="gramStart"/>
            <w:r>
              <w:rPr>
                <w:rFonts w:ascii="Arial" w:hAnsi="Arial" w:cs="Arial"/>
                <w:b/>
                <w:sz w:val="20"/>
                <w:szCs w:val="20"/>
                <w:lang w:val="pt-BR"/>
              </w:rPr>
              <w:t>8</w:t>
            </w:r>
            <w:proofErr w:type="gramEnd"/>
          </w:p>
        </w:tc>
        <w:tc>
          <w:tcPr>
            <w:tcW w:w="2537" w:type="dxa"/>
            <w:tcBorders>
              <w:left w:val="single" w:sz="4" w:space="0" w:color="auto"/>
              <w:right w:val="single" w:sz="4" w:space="0" w:color="auto"/>
            </w:tcBorders>
            <w:vAlign w:val="center"/>
          </w:tcPr>
          <w:p w:rsidR="000A0180" w:rsidRPr="005E64FF" w:rsidRDefault="005E64FF" w:rsidP="000275CE">
            <w:pPr>
              <w:ind w:firstLine="17"/>
              <w:jc w:val="both"/>
              <w:rPr>
                <w:rFonts w:ascii="Arial" w:hAnsi="Arial" w:cs="Arial"/>
                <w:sz w:val="20"/>
                <w:szCs w:val="20"/>
              </w:rPr>
            </w:pPr>
            <w:r w:rsidRPr="005E64FF">
              <w:rPr>
                <w:rFonts w:ascii="Arial" w:hAnsi="Arial" w:cs="Arial"/>
                <w:sz w:val="20"/>
                <w:szCs w:val="20"/>
                <w:lang w:val="pt-BR"/>
              </w:rPr>
              <w:t>Cálculo da Rota e Exibição do Resultado</w:t>
            </w:r>
          </w:p>
        </w:tc>
        <w:tc>
          <w:tcPr>
            <w:tcW w:w="670" w:type="dxa"/>
            <w:tcBorders>
              <w:left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1F497D" w:themeFill="text2"/>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250" w:type="dxa"/>
            <w:shd w:val="clear" w:color="auto" w:fill="FFFFFF" w:themeFill="background1"/>
            <w:vAlign w:val="center"/>
          </w:tcPr>
          <w:p w:rsidR="000A0180" w:rsidRPr="002B1615" w:rsidRDefault="000A0180" w:rsidP="000275CE">
            <w:pPr>
              <w:jc w:val="both"/>
              <w:rPr>
                <w:rFonts w:ascii="Arial" w:hAnsi="Arial"/>
                <w:sz w:val="20"/>
                <w:szCs w:val="20"/>
              </w:rPr>
            </w:pPr>
          </w:p>
        </w:tc>
        <w:tc>
          <w:tcPr>
            <w:tcW w:w="30" w:type="dxa"/>
            <w:shd w:val="clear" w:color="auto" w:fill="FFFFFF" w:themeFill="background1"/>
            <w:vAlign w:val="center"/>
          </w:tcPr>
          <w:p w:rsidR="000A0180" w:rsidRPr="002B1615" w:rsidRDefault="000A0180" w:rsidP="000275CE">
            <w:pPr>
              <w:jc w:val="both"/>
              <w:rPr>
                <w:rFonts w:ascii="Arial" w:hAnsi="Arial"/>
                <w:sz w:val="20"/>
                <w:szCs w:val="20"/>
              </w:rPr>
            </w:pPr>
          </w:p>
        </w:tc>
      </w:tr>
      <w:tr w:rsidR="000A0180" w:rsidRPr="002B1615" w:rsidTr="00AD5ECA">
        <w:trPr>
          <w:cantSplit/>
          <w:trHeight w:val="440"/>
        </w:trPr>
        <w:tc>
          <w:tcPr>
            <w:tcW w:w="303" w:type="dxa"/>
            <w:tcBorders>
              <w:right w:val="single" w:sz="4" w:space="0" w:color="auto"/>
            </w:tcBorders>
            <w:vAlign w:val="center"/>
          </w:tcPr>
          <w:p w:rsidR="000A0180" w:rsidRDefault="000A0180" w:rsidP="000275CE">
            <w:pPr>
              <w:jc w:val="both"/>
              <w:rPr>
                <w:rFonts w:ascii="Arial" w:hAnsi="Arial" w:cs="Arial"/>
                <w:b/>
                <w:sz w:val="20"/>
                <w:szCs w:val="20"/>
                <w:lang w:val="pt-BR"/>
              </w:rPr>
            </w:pPr>
          </w:p>
        </w:tc>
        <w:tc>
          <w:tcPr>
            <w:tcW w:w="2537" w:type="dxa"/>
            <w:tcBorders>
              <w:left w:val="single" w:sz="4" w:space="0" w:color="auto"/>
              <w:right w:val="single" w:sz="4" w:space="0" w:color="auto"/>
            </w:tcBorders>
            <w:vAlign w:val="center"/>
          </w:tcPr>
          <w:p w:rsidR="000A0180" w:rsidRPr="005E64FF" w:rsidRDefault="000A0180" w:rsidP="000275CE">
            <w:pPr>
              <w:ind w:firstLine="17"/>
              <w:jc w:val="both"/>
              <w:rPr>
                <w:rFonts w:ascii="Arial" w:hAnsi="Arial" w:cs="Arial"/>
                <w:sz w:val="20"/>
                <w:szCs w:val="20"/>
              </w:rPr>
            </w:pPr>
          </w:p>
        </w:tc>
        <w:tc>
          <w:tcPr>
            <w:tcW w:w="670" w:type="dxa"/>
            <w:tcBorders>
              <w:left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top w:val="single" w:sz="4" w:space="0" w:color="auto"/>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25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c>
          <w:tcPr>
            <w:tcW w:w="30" w:type="dxa"/>
            <w:tcBorders>
              <w:bottom w:val="single" w:sz="4" w:space="0" w:color="auto"/>
            </w:tcBorders>
            <w:shd w:val="clear" w:color="auto" w:fill="FFFFFF" w:themeFill="background1"/>
            <w:vAlign w:val="center"/>
          </w:tcPr>
          <w:p w:rsidR="000A0180" w:rsidRPr="002B1615" w:rsidRDefault="000A0180" w:rsidP="000275CE">
            <w:pPr>
              <w:jc w:val="both"/>
              <w:rPr>
                <w:rFonts w:ascii="Arial" w:hAnsi="Arial"/>
                <w:sz w:val="20"/>
                <w:szCs w:val="20"/>
              </w:rPr>
            </w:pPr>
          </w:p>
        </w:tc>
      </w:tr>
    </w:tbl>
    <w:p w:rsidR="00780CA7" w:rsidRPr="00780CA7" w:rsidRDefault="00780CA7" w:rsidP="000275CE">
      <w:pPr>
        <w:ind w:firstLine="709"/>
        <w:jc w:val="both"/>
        <w:rPr>
          <w:rFonts w:ascii="Arial" w:hAnsi="Arial" w:cs="Arial"/>
          <w:sz w:val="22"/>
          <w:szCs w:val="22"/>
        </w:rPr>
      </w:pPr>
    </w:p>
    <w:p w:rsidR="00DB16C0" w:rsidRDefault="00DB16C0" w:rsidP="000275CE">
      <w:pPr>
        <w:jc w:val="both"/>
        <w:rPr>
          <w:rFonts w:ascii="Arial" w:hAnsi="Arial" w:cs="Arial"/>
          <w:sz w:val="22"/>
          <w:szCs w:val="22"/>
          <w:lang w:val="pt-BR"/>
        </w:rPr>
      </w:pPr>
    </w:p>
    <w:p w:rsidR="00E86FF5" w:rsidRPr="00754247" w:rsidRDefault="005C65E6" w:rsidP="000275CE">
      <w:pPr>
        <w:numPr>
          <w:ilvl w:val="0"/>
          <w:numId w:val="6"/>
        </w:numPr>
        <w:spacing w:before="120" w:after="120"/>
        <w:ind w:left="357" w:hanging="357"/>
        <w:jc w:val="both"/>
        <w:rPr>
          <w:rFonts w:ascii="Arial" w:hAnsi="Arial" w:cs="Arial"/>
          <w:b/>
          <w:szCs w:val="22"/>
          <w:lang w:val="pt-BR"/>
        </w:rPr>
      </w:pPr>
      <w:r w:rsidRPr="00754247">
        <w:rPr>
          <w:rFonts w:ascii="Arial" w:hAnsi="Arial" w:cs="Arial"/>
          <w:b/>
          <w:szCs w:val="22"/>
          <w:lang w:val="pt-BR"/>
        </w:rPr>
        <w:t>Recursos financeiros</w:t>
      </w:r>
    </w:p>
    <w:p w:rsidR="00AD5ECA" w:rsidRDefault="00AD5ECA" w:rsidP="000275CE">
      <w:pPr>
        <w:jc w:val="both"/>
        <w:rPr>
          <w:rFonts w:ascii="Arial" w:hAnsi="Arial" w:cs="Arial"/>
          <w:sz w:val="22"/>
          <w:szCs w:val="22"/>
          <w:lang w:val="pt-BR"/>
        </w:rPr>
      </w:pPr>
      <w:r>
        <w:rPr>
          <w:rFonts w:ascii="Arial" w:hAnsi="Arial" w:cs="Arial"/>
          <w:sz w:val="22"/>
          <w:szCs w:val="22"/>
          <w:lang w:val="pt-BR"/>
        </w:rPr>
        <w:t>Até o momento, foram previstos os seguintes recursos para o projeto:</w:t>
      </w:r>
    </w:p>
    <w:p w:rsidR="00AD5ECA" w:rsidRDefault="00AD5ECA" w:rsidP="000275CE">
      <w:pPr>
        <w:jc w:val="both"/>
        <w:rPr>
          <w:rFonts w:ascii="Arial" w:hAnsi="Arial" w:cs="Arial"/>
          <w:sz w:val="22"/>
          <w:szCs w:val="22"/>
          <w:lang w:val="pt-BR"/>
        </w:rPr>
      </w:pP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 xml:space="preserve">Será necessária a contratação de um servidor web para hospedagem do site/aplicação com suporte a linguagens modernas de desenvolvimento para Web (Java, PHP, </w:t>
      </w:r>
      <w:proofErr w:type="spellStart"/>
      <w:r w:rsidRPr="00AD5ECA">
        <w:rPr>
          <w:rFonts w:ascii="Arial" w:hAnsi="Arial" w:cs="Arial"/>
          <w:sz w:val="22"/>
          <w:szCs w:val="22"/>
          <w:lang w:val="pt-BR"/>
        </w:rPr>
        <w:t>Python</w:t>
      </w:r>
      <w:proofErr w:type="spellEnd"/>
      <w:proofErr w:type="gramStart"/>
      <w:r w:rsidRPr="00AD5ECA">
        <w:rPr>
          <w:rFonts w:ascii="Arial" w:hAnsi="Arial" w:cs="Arial"/>
          <w:sz w:val="22"/>
          <w:szCs w:val="22"/>
          <w:lang w:val="pt-BR"/>
        </w:rPr>
        <w:t>, .</w:t>
      </w:r>
      <w:proofErr w:type="gramEnd"/>
      <w:r w:rsidRPr="00AD5ECA">
        <w:rPr>
          <w:rFonts w:ascii="Arial" w:hAnsi="Arial" w:cs="Arial"/>
          <w:sz w:val="22"/>
          <w:szCs w:val="22"/>
          <w:lang w:val="pt-BR"/>
        </w:rPr>
        <w:t xml:space="preserve">net, </w:t>
      </w:r>
      <w:proofErr w:type="spellStart"/>
      <w:r w:rsidRPr="00AD5ECA">
        <w:rPr>
          <w:rFonts w:ascii="Arial" w:hAnsi="Arial" w:cs="Arial"/>
          <w:sz w:val="22"/>
          <w:szCs w:val="22"/>
          <w:highlight w:val="yellow"/>
          <w:lang w:val="pt-BR"/>
        </w:rPr>
        <w:t>etc</w:t>
      </w:r>
      <w:proofErr w:type="spellEnd"/>
      <w:r w:rsidRPr="00AD5ECA">
        <w:rPr>
          <w:rFonts w:ascii="Arial" w:hAnsi="Arial" w:cs="Arial"/>
          <w:sz w:val="22"/>
          <w:szCs w:val="22"/>
          <w:lang w:val="pt-BR"/>
        </w:rPr>
        <w:t>).</w:t>
      </w: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highlight w:val="yellow"/>
          <w:lang w:val="pt-BR"/>
        </w:rPr>
        <w:t>Não acho q seja necessário a aquisição de servidores próprios para o projeto, mas é interessante estudarmos a viabilidade de utilização ou criação do ambiente em um laboratório acadêmico como forma de caracterizar a natureza do projeto além de gerar um ganho para a própria instituição.</w:t>
      </w: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 xml:space="preserve">Analisar custos para contratação de uma licença Premium das </w:t>
      </w:r>
      <w:proofErr w:type="spellStart"/>
      <w:r w:rsidRPr="00AD5ECA">
        <w:rPr>
          <w:rFonts w:ascii="Arial" w:hAnsi="Arial" w:cs="Arial"/>
          <w:sz w:val="22"/>
          <w:szCs w:val="22"/>
          <w:lang w:val="pt-BR"/>
        </w:rPr>
        <w:t>API’s</w:t>
      </w:r>
      <w:proofErr w:type="spellEnd"/>
      <w:r w:rsidRPr="00AD5ECA">
        <w:rPr>
          <w:rFonts w:ascii="Arial" w:hAnsi="Arial" w:cs="Arial"/>
          <w:sz w:val="22"/>
          <w:szCs w:val="22"/>
          <w:lang w:val="pt-BR"/>
        </w:rPr>
        <w:t xml:space="preserve"> do Google.</w:t>
      </w: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Custos de Registro de domínio.</w:t>
      </w: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Custo com a aquisição de celulares com dispositivos GPS e navegadores mais modernos</w:t>
      </w:r>
      <w:r w:rsidR="00AD5ECA" w:rsidRPr="00AD5ECA">
        <w:rPr>
          <w:rFonts w:ascii="Arial" w:hAnsi="Arial" w:cs="Arial"/>
          <w:sz w:val="22"/>
          <w:szCs w:val="22"/>
          <w:lang w:val="pt-BR"/>
        </w:rPr>
        <w:t>,</w:t>
      </w:r>
      <w:r w:rsidRPr="00AD5ECA">
        <w:rPr>
          <w:rFonts w:ascii="Arial" w:hAnsi="Arial" w:cs="Arial"/>
          <w:sz w:val="22"/>
          <w:szCs w:val="22"/>
          <w:lang w:val="pt-BR"/>
        </w:rPr>
        <w:t xml:space="preserve"> que possibilitem </w:t>
      </w:r>
      <w:r w:rsidR="00AD5ECA" w:rsidRPr="00AD5ECA">
        <w:rPr>
          <w:rFonts w:ascii="Arial" w:hAnsi="Arial" w:cs="Arial"/>
          <w:sz w:val="22"/>
          <w:szCs w:val="22"/>
          <w:lang w:val="pt-BR"/>
        </w:rPr>
        <w:t xml:space="preserve">realizar </w:t>
      </w:r>
      <w:r w:rsidRPr="00AD5ECA">
        <w:rPr>
          <w:rFonts w:ascii="Arial" w:hAnsi="Arial" w:cs="Arial"/>
          <w:sz w:val="22"/>
          <w:szCs w:val="22"/>
          <w:lang w:val="pt-BR"/>
        </w:rPr>
        <w:t>teste</w:t>
      </w:r>
      <w:r w:rsidR="00AD5ECA" w:rsidRPr="00AD5ECA">
        <w:rPr>
          <w:rFonts w:ascii="Arial" w:hAnsi="Arial" w:cs="Arial"/>
          <w:sz w:val="22"/>
          <w:szCs w:val="22"/>
          <w:lang w:val="pt-BR"/>
        </w:rPr>
        <w:t>s</w:t>
      </w:r>
      <w:r w:rsidRPr="00AD5ECA">
        <w:rPr>
          <w:rFonts w:ascii="Arial" w:hAnsi="Arial" w:cs="Arial"/>
          <w:sz w:val="22"/>
          <w:szCs w:val="22"/>
          <w:lang w:val="pt-BR"/>
        </w:rPr>
        <w:t xml:space="preserve"> para o desenvolvimento</w:t>
      </w:r>
      <w:r w:rsidR="00AD5ECA" w:rsidRPr="00AD5ECA">
        <w:rPr>
          <w:rFonts w:ascii="Arial" w:hAnsi="Arial" w:cs="Arial"/>
          <w:sz w:val="22"/>
          <w:szCs w:val="22"/>
          <w:lang w:val="pt-BR"/>
        </w:rPr>
        <w:t xml:space="preserve"> (incluindo </w:t>
      </w:r>
      <w:r w:rsidRPr="00AD5ECA">
        <w:rPr>
          <w:rFonts w:ascii="Arial" w:hAnsi="Arial" w:cs="Arial"/>
          <w:sz w:val="22"/>
          <w:szCs w:val="22"/>
          <w:lang w:val="pt-BR"/>
        </w:rPr>
        <w:t>custo com a contratação do serviço de dados para os mesmo</w:t>
      </w:r>
      <w:r w:rsidR="00AD5ECA" w:rsidRPr="00AD5ECA">
        <w:rPr>
          <w:rFonts w:ascii="Arial" w:hAnsi="Arial" w:cs="Arial"/>
          <w:sz w:val="22"/>
          <w:szCs w:val="22"/>
          <w:lang w:val="pt-BR"/>
        </w:rPr>
        <w:t>)</w:t>
      </w:r>
      <w:r w:rsidRPr="00AD5ECA">
        <w:rPr>
          <w:rFonts w:ascii="Arial" w:hAnsi="Arial" w:cs="Arial"/>
          <w:sz w:val="22"/>
          <w:szCs w:val="22"/>
          <w:lang w:val="pt-BR"/>
        </w:rPr>
        <w:t>.</w:t>
      </w: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Custos de aquisição de um equipamento de rastreamento similar ao utilizado por empresas de ônibus para fins de teste e desenvolvimento.</w:t>
      </w:r>
    </w:p>
    <w:p w:rsid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Custos com viagens a congressos ou fóruns que possam contribuir para o projeto.</w:t>
      </w:r>
    </w:p>
    <w:p w:rsidR="00D11D60" w:rsidRPr="00AD5ECA" w:rsidRDefault="00E86FF5" w:rsidP="000275CE">
      <w:pPr>
        <w:numPr>
          <w:ilvl w:val="0"/>
          <w:numId w:val="3"/>
        </w:numPr>
        <w:jc w:val="both"/>
        <w:rPr>
          <w:rFonts w:ascii="Arial" w:hAnsi="Arial" w:cs="Arial"/>
          <w:sz w:val="22"/>
          <w:szCs w:val="22"/>
          <w:lang w:val="pt-BR"/>
        </w:rPr>
      </w:pPr>
      <w:r w:rsidRPr="00AD5ECA">
        <w:rPr>
          <w:rFonts w:ascii="Arial" w:hAnsi="Arial" w:cs="Arial"/>
          <w:sz w:val="22"/>
          <w:szCs w:val="22"/>
          <w:lang w:val="pt-BR"/>
        </w:rPr>
        <w:t>Custos com a contrataç</w:t>
      </w:r>
      <w:r w:rsidR="009224D2" w:rsidRPr="00AD5ECA">
        <w:rPr>
          <w:rFonts w:ascii="Arial" w:hAnsi="Arial" w:cs="Arial"/>
          <w:sz w:val="22"/>
          <w:szCs w:val="22"/>
          <w:lang w:val="pt-BR"/>
        </w:rPr>
        <w:t>ã</w:t>
      </w:r>
      <w:r w:rsidR="00AD5ECA">
        <w:rPr>
          <w:rFonts w:ascii="Arial" w:hAnsi="Arial" w:cs="Arial"/>
          <w:sz w:val="22"/>
          <w:szCs w:val="22"/>
          <w:lang w:val="pt-BR"/>
        </w:rPr>
        <w:t>o/bolsas de possíveis desenvolvedores.</w:t>
      </w:r>
    </w:p>
    <w:p w:rsidR="005C65E6" w:rsidRPr="005C65E6" w:rsidRDefault="005C65E6" w:rsidP="000275CE">
      <w:pPr>
        <w:jc w:val="both"/>
        <w:rPr>
          <w:rFonts w:ascii="Arial" w:hAnsi="Arial" w:cs="Arial"/>
          <w:color w:val="808080" w:themeColor="background1" w:themeShade="80"/>
          <w:sz w:val="22"/>
          <w:szCs w:val="22"/>
          <w:lang w:val="pt-BR"/>
        </w:rPr>
      </w:pPr>
    </w:p>
    <w:p w:rsidR="005C65E6" w:rsidRPr="00754247" w:rsidRDefault="005C65E6" w:rsidP="00754247">
      <w:pPr>
        <w:numPr>
          <w:ilvl w:val="0"/>
          <w:numId w:val="6"/>
        </w:numPr>
        <w:spacing w:before="120" w:after="120"/>
        <w:ind w:left="357" w:hanging="357"/>
        <w:jc w:val="both"/>
        <w:rPr>
          <w:rFonts w:ascii="Arial" w:hAnsi="Arial" w:cs="Arial"/>
          <w:b/>
          <w:szCs w:val="22"/>
          <w:lang w:val="pt-BR"/>
        </w:rPr>
      </w:pPr>
      <w:r w:rsidRPr="00754247">
        <w:rPr>
          <w:rFonts w:ascii="Arial" w:hAnsi="Arial" w:cs="Arial"/>
          <w:b/>
          <w:szCs w:val="22"/>
          <w:lang w:val="pt-BR"/>
        </w:rPr>
        <w:t>Testes e avaliação do produto desenvolvido</w:t>
      </w:r>
    </w:p>
    <w:p w:rsidR="000275CE" w:rsidRPr="00AD5ECA" w:rsidRDefault="00AD5ECA" w:rsidP="00AD5ECA">
      <w:pPr>
        <w:jc w:val="both"/>
        <w:rPr>
          <w:rFonts w:ascii="Arial" w:hAnsi="Arial" w:cs="Arial"/>
          <w:color w:val="auto"/>
          <w:sz w:val="22"/>
          <w:szCs w:val="22"/>
          <w:lang w:val="pt-BR"/>
        </w:rPr>
      </w:pPr>
      <w:r w:rsidRPr="00AD5ECA">
        <w:rPr>
          <w:rFonts w:ascii="Arial" w:hAnsi="Arial" w:cs="Arial"/>
          <w:color w:val="auto"/>
          <w:sz w:val="22"/>
          <w:szCs w:val="22"/>
          <w:highlight w:val="yellow"/>
          <w:lang w:val="pt-BR"/>
        </w:rPr>
        <w:lastRenderedPageBreak/>
        <w:t xml:space="preserve">&lt;&lt;FAZER. </w:t>
      </w:r>
      <w:r w:rsidR="005C65E6" w:rsidRPr="00AD5ECA">
        <w:rPr>
          <w:rFonts w:ascii="Arial" w:hAnsi="Arial" w:cs="Arial"/>
          <w:color w:val="auto"/>
          <w:sz w:val="22"/>
          <w:szCs w:val="22"/>
          <w:highlight w:val="yellow"/>
          <w:lang w:val="pt-BR"/>
        </w:rPr>
        <w:t>Para cada produto incluído entre aqueles a serem entregues, explicar como o produto será testado e avaliado.</w:t>
      </w:r>
      <w:r w:rsidRPr="00AD5ECA">
        <w:rPr>
          <w:rFonts w:ascii="Arial" w:hAnsi="Arial" w:cs="Arial"/>
          <w:color w:val="auto"/>
          <w:sz w:val="22"/>
          <w:szCs w:val="22"/>
          <w:highlight w:val="yellow"/>
          <w:lang w:val="pt-BR"/>
        </w:rPr>
        <w:t>&gt;&gt;</w:t>
      </w:r>
    </w:p>
    <w:p w:rsidR="000275CE" w:rsidRDefault="000275CE" w:rsidP="000275CE">
      <w:pPr>
        <w:jc w:val="both"/>
        <w:rPr>
          <w:rFonts w:ascii="Arial" w:hAnsi="Arial" w:cs="Arial"/>
          <w:color w:val="808080" w:themeColor="background1" w:themeShade="80"/>
          <w:sz w:val="22"/>
          <w:szCs w:val="22"/>
          <w:lang w:val="pt-BR"/>
        </w:rPr>
      </w:pPr>
    </w:p>
    <w:p w:rsidR="000275CE" w:rsidRPr="00754247" w:rsidRDefault="000275CE" w:rsidP="00754247">
      <w:pPr>
        <w:numPr>
          <w:ilvl w:val="0"/>
          <w:numId w:val="6"/>
        </w:numPr>
        <w:spacing w:before="120" w:after="120"/>
        <w:ind w:left="357" w:hanging="357"/>
        <w:jc w:val="both"/>
        <w:rPr>
          <w:rFonts w:ascii="Arial" w:hAnsi="Arial" w:cs="Arial"/>
          <w:b/>
          <w:szCs w:val="22"/>
          <w:lang w:val="pt-BR"/>
        </w:rPr>
      </w:pPr>
      <w:r w:rsidRPr="00754247">
        <w:rPr>
          <w:rFonts w:ascii="Arial" w:hAnsi="Arial" w:cs="Arial"/>
          <w:b/>
          <w:szCs w:val="22"/>
          <w:lang w:val="pt-BR"/>
        </w:rPr>
        <w:t>Referências</w:t>
      </w:r>
    </w:p>
    <w:p w:rsidR="000275CE" w:rsidRPr="000275CE" w:rsidRDefault="000275CE" w:rsidP="000275CE">
      <w:pPr>
        <w:jc w:val="both"/>
        <w:rPr>
          <w:rFonts w:ascii="Arial" w:hAnsi="Arial" w:cs="Arial"/>
          <w:color w:val="auto"/>
          <w:sz w:val="22"/>
          <w:szCs w:val="22"/>
          <w:lang w:val="pt-BR"/>
        </w:rPr>
      </w:pPr>
      <w:r w:rsidRPr="000275CE">
        <w:rPr>
          <w:rFonts w:ascii="Arial" w:hAnsi="Arial" w:cs="Arial"/>
          <w:color w:val="auto"/>
          <w:sz w:val="22"/>
          <w:szCs w:val="22"/>
          <w:lang w:val="pt-BR"/>
        </w:rPr>
        <w:t xml:space="preserve">ANDROID, 2010. Disponível em: </w:t>
      </w:r>
      <w:hyperlink r:id="rId7" w:history="1">
        <w:r w:rsidRPr="000275CE">
          <w:rPr>
            <w:rStyle w:val="Hyperlink"/>
            <w:rFonts w:ascii="Arial" w:hAnsi="Arial" w:cs="Arial"/>
            <w:color w:val="auto"/>
            <w:sz w:val="22"/>
            <w:szCs w:val="22"/>
            <w:lang w:val="pt-BR"/>
          </w:rPr>
          <w:t>http://www.android.com/</w:t>
        </w:r>
      </w:hyperlink>
    </w:p>
    <w:p w:rsidR="000275CE" w:rsidRPr="000275CE" w:rsidRDefault="000275CE" w:rsidP="000275CE">
      <w:pPr>
        <w:jc w:val="both"/>
        <w:rPr>
          <w:rFonts w:ascii="Arial" w:hAnsi="Arial" w:cs="Arial"/>
          <w:color w:val="auto"/>
          <w:sz w:val="22"/>
          <w:szCs w:val="22"/>
          <w:lang w:val="pt-BR"/>
        </w:rPr>
      </w:pPr>
    </w:p>
    <w:p w:rsidR="000275CE" w:rsidRPr="000275CE" w:rsidRDefault="000275CE" w:rsidP="000275CE">
      <w:pPr>
        <w:jc w:val="both"/>
        <w:rPr>
          <w:rFonts w:ascii="Arial" w:hAnsi="Arial" w:cs="Arial"/>
          <w:color w:val="auto"/>
          <w:sz w:val="22"/>
          <w:szCs w:val="22"/>
          <w:lang w:val="pt-BR"/>
        </w:rPr>
      </w:pPr>
      <w:r w:rsidRPr="000275CE">
        <w:rPr>
          <w:rFonts w:ascii="Arial" w:hAnsi="Arial" w:cs="Arial"/>
          <w:color w:val="auto"/>
          <w:sz w:val="22"/>
          <w:szCs w:val="22"/>
          <w:lang w:val="pt-BR"/>
        </w:rPr>
        <w:t>O GLOBO, 2010. Disponível em:</w:t>
      </w:r>
    </w:p>
    <w:p w:rsidR="000275CE" w:rsidRPr="000275CE" w:rsidRDefault="00AA5021" w:rsidP="000275CE">
      <w:pPr>
        <w:jc w:val="both"/>
        <w:rPr>
          <w:rFonts w:ascii="Arial" w:hAnsi="Arial" w:cs="Arial"/>
          <w:color w:val="auto"/>
          <w:sz w:val="22"/>
          <w:szCs w:val="22"/>
          <w:lang w:val="pt-BR"/>
        </w:rPr>
      </w:pPr>
      <w:hyperlink r:id="rId8" w:history="1">
        <w:r w:rsidR="000275CE" w:rsidRPr="000275CE">
          <w:rPr>
            <w:rStyle w:val="Hyperlink"/>
            <w:rFonts w:ascii="Arial" w:hAnsi="Arial" w:cs="Arial"/>
            <w:color w:val="auto"/>
            <w:sz w:val="22"/>
            <w:szCs w:val="22"/>
            <w:lang w:val="pt-BR"/>
          </w:rPr>
          <w:t>http://oglobo.globo.com/rio/mat/2010/11/05/consorcios-de-empresas-de-onibus-do-rio-comecam-hoje-tendo-38-da-frota-com-gps-74-com-cameras-922959535.asp</w:t>
        </w:r>
      </w:hyperlink>
    </w:p>
    <w:p w:rsidR="000275CE" w:rsidRPr="000275CE" w:rsidRDefault="000275CE" w:rsidP="000275CE">
      <w:pPr>
        <w:jc w:val="both"/>
        <w:rPr>
          <w:rFonts w:ascii="Arial" w:hAnsi="Arial" w:cs="Arial"/>
          <w:color w:val="auto"/>
          <w:sz w:val="22"/>
          <w:szCs w:val="22"/>
          <w:lang w:val="pt-BR"/>
        </w:rPr>
      </w:pPr>
    </w:p>
    <w:p w:rsidR="000275CE" w:rsidRPr="000275CE" w:rsidRDefault="000275CE" w:rsidP="000275CE">
      <w:pPr>
        <w:jc w:val="both"/>
        <w:rPr>
          <w:rFonts w:ascii="Arial" w:hAnsi="Arial" w:cs="Arial"/>
          <w:color w:val="auto"/>
          <w:sz w:val="22"/>
          <w:szCs w:val="22"/>
          <w:lang w:val="pt-BR"/>
        </w:rPr>
      </w:pPr>
    </w:p>
    <w:sectPr w:rsidR="000275CE" w:rsidRPr="000275CE" w:rsidSect="00780CA7">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 w:author="Victor" w:date="2010-11-13T17:35:00Z" w:initials="Victor">
    <w:p w:rsidR="00B90A0F" w:rsidRDefault="00B90A0F">
      <w:pPr>
        <w:pStyle w:val="Textodecomentrio"/>
      </w:pPr>
      <w:r>
        <w:rPr>
          <w:rStyle w:val="Refdecomentrio"/>
        </w:rPr>
        <w:annotationRef/>
      </w:r>
      <w:r>
        <w:rPr>
          <w:lang w:val="pt-BR"/>
        </w:rPr>
        <w:t>Inserir Referências e conjunto de funcionalidades do sistema que garantiriam isso.</w:t>
      </w:r>
    </w:p>
  </w:comment>
</w:comment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0815"/>
    <w:multiLevelType w:val="hybridMultilevel"/>
    <w:tmpl w:val="7B82B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48F44BE"/>
    <w:multiLevelType w:val="hybridMultilevel"/>
    <w:tmpl w:val="C630AB8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5C068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F45E48"/>
    <w:multiLevelType w:val="hybridMultilevel"/>
    <w:tmpl w:val="5D922E70"/>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2FCA1AC2"/>
    <w:multiLevelType w:val="hybridMultilevel"/>
    <w:tmpl w:val="772063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3A57F5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FA23A7"/>
    <w:multiLevelType w:val="hybridMultilevel"/>
    <w:tmpl w:val="F53E03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22134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D8A7821"/>
    <w:multiLevelType w:val="hybridMultilevel"/>
    <w:tmpl w:val="B8F05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56EF57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9C01AF"/>
    <w:multiLevelType w:val="hybridMultilevel"/>
    <w:tmpl w:val="93E08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6261A5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6CE0BC8"/>
    <w:multiLevelType w:val="hybridMultilevel"/>
    <w:tmpl w:val="6B8065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8B92F4F"/>
    <w:multiLevelType w:val="hybridMultilevel"/>
    <w:tmpl w:val="540490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D9815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13"/>
  </w:num>
  <w:num w:numId="4">
    <w:abstractNumId w:val="8"/>
  </w:num>
  <w:num w:numId="5">
    <w:abstractNumId w:val="3"/>
  </w:num>
  <w:num w:numId="6">
    <w:abstractNumId w:val="9"/>
  </w:num>
  <w:num w:numId="7">
    <w:abstractNumId w:val="14"/>
  </w:num>
  <w:num w:numId="8">
    <w:abstractNumId w:val="7"/>
  </w:num>
  <w:num w:numId="9">
    <w:abstractNumId w:val="5"/>
  </w:num>
  <w:num w:numId="10">
    <w:abstractNumId w:val="2"/>
  </w:num>
  <w:num w:numId="11">
    <w:abstractNumId w:val="10"/>
  </w:num>
  <w:num w:numId="12">
    <w:abstractNumId w:val="0"/>
  </w:num>
  <w:num w:numId="13">
    <w:abstractNumId w:val="4"/>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6F0F"/>
    <w:rsid w:val="000037B7"/>
    <w:rsid w:val="00024879"/>
    <w:rsid w:val="000275CE"/>
    <w:rsid w:val="000604D8"/>
    <w:rsid w:val="000937B6"/>
    <w:rsid w:val="000A0180"/>
    <w:rsid w:val="000C4E47"/>
    <w:rsid w:val="001459A8"/>
    <w:rsid w:val="001730E2"/>
    <w:rsid w:val="00175D23"/>
    <w:rsid w:val="00193F5B"/>
    <w:rsid w:val="001B0A9B"/>
    <w:rsid w:val="00291000"/>
    <w:rsid w:val="002920BE"/>
    <w:rsid w:val="002A3666"/>
    <w:rsid w:val="00316D52"/>
    <w:rsid w:val="0032554D"/>
    <w:rsid w:val="003636F9"/>
    <w:rsid w:val="00372D9A"/>
    <w:rsid w:val="003B0679"/>
    <w:rsid w:val="003E5E2B"/>
    <w:rsid w:val="00404453"/>
    <w:rsid w:val="004142A7"/>
    <w:rsid w:val="004E3C6E"/>
    <w:rsid w:val="005918B4"/>
    <w:rsid w:val="005A2397"/>
    <w:rsid w:val="005B1134"/>
    <w:rsid w:val="005C65E6"/>
    <w:rsid w:val="005E64FF"/>
    <w:rsid w:val="00625140"/>
    <w:rsid w:val="00686B68"/>
    <w:rsid w:val="006B6F0F"/>
    <w:rsid w:val="00754247"/>
    <w:rsid w:val="00780CA7"/>
    <w:rsid w:val="0082403B"/>
    <w:rsid w:val="00864E8B"/>
    <w:rsid w:val="009224D2"/>
    <w:rsid w:val="0095535E"/>
    <w:rsid w:val="00977F7F"/>
    <w:rsid w:val="009A2787"/>
    <w:rsid w:val="009F4D9B"/>
    <w:rsid w:val="00A40FA0"/>
    <w:rsid w:val="00A45EE4"/>
    <w:rsid w:val="00A47C28"/>
    <w:rsid w:val="00AA5021"/>
    <w:rsid w:val="00AA6EF7"/>
    <w:rsid w:val="00AD5ECA"/>
    <w:rsid w:val="00AF18E3"/>
    <w:rsid w:val="00B2369D"/>
    <w:rsid w:val="00B772AB"/>
    <w:rsid w:val="00B90A0F"/>
    <w:rsid w:val="00C25320"/>
    <w:rsid w:val="00C4167C"/>
    <w:rsid w:val="00C91840"/>
    <w:rsid w:val="00CB47ED"/>
    <w:rsid w:val="00CC4661"/>
    <w:rsid w:val="00CE1C5A"/>
    <w:rsid w:val="00D03BC6"/>
    <w:rsid w:val="00D11D60"/>
    <w:rsid w:val="00D71238"/>
    <w:rsid w:val="00DB16C0"/>
    <w:rsid w:val="00DE08DF"/>
    <w:rsid w:val="00DF3A40"/>
    <w:rsid w:val="00DF3A62"/>
    <w:rsid w:val="00E00E6B"/>
    <w:rsid w:val="00E63193"/>
    <w:rsid w:val="00E86FF5"/>
    <w:rsid w:val="00ED162E"/>
    <w:rsid w:val="00EF0975"/>
    <w:rsid w:val="00F736A5"/>
    <w:rsid w:val="00F81529"/>
    <w:rsid w:val="00F874AD"/>
    <w:rsid w:val="00FB1EB4"/>
    <w:rsid w:val="00FB776C"/>
    <w:rsid w:val="00FF4EA6"/>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E6B"/>
    <w:pPr>
      <w:shd w:val="solid" w:color="FFFFFF" w:fill="auto"/>
    </w:pPr>
    <w:rPr>
      <w:color w:val="000000"/>
      <w:sz w:val="24"/>
      <w:szCs w:val="24"/>
      <w:shd w:val="solid" w:color="FFFFFF" w:fill="auto"/>
      <w:lang w:val="ru-RU" w:eastAsia="ru-RU"/>
    </w:rPr>
  </w:style>
  <w:style w:type="paragraph" w:styleId="Ttulo1">
    <w:name w:val="heading 1"/>
    <w:basedOn w:val="Normal"/>
    <w:next w:val="Normal"/>
    <w:link w:val="Ttulo1Char"/>
    <w:qFormat/>
    <w:rsid w:val="00E00E6B"/>
    <w:pPr>
      <w:keepNext/>
      <w:spacing w:before="90" w:after="90"/>
      <w:ind w:left="90" w:right="90"/>
      <w:outlineLvl w:val="0"/>
    </w:pPr>
    <w:rPr>
      <w:b/>
      <w:bCs/>
      <w:kern w:val="32"/>
      <w:sz w:val="36"/>
      <w:szCs w:val="32"/>
    </w:rPr>
  </w:style>
  <w:style w:type="paragraph" w:styleId="Ttulo2">
    <w:name w:val="heading 2"/>
    <w:basedOn w:val="Normal"/>
    <w:next w:val="Normal"/>
    <w:link w:val="Ttulo2Char"/>
    <w:qFormat/>
    <w:rsid w:val="00E00E6B"/>
    <w:pPr>
      <w:keepNext/>
      <w:spacing w:before="90" w:after="90"/>
      <w:ind w:left="90" w:right="90"/>
      <w:outlineLvl w:val="1"/>
    </w:pPr>
    <w:rPr>
      <w:b/>
      <w:bCs/>
      <w:i/>
      <w:iCs/>
      <w:sz w:val="28"/>
      <w:szCs w:val="28"/>
    </w:rPr>
  </w:style>
  <w:style w:type="paragraph" w:styleId="Ttulo3">
    <w:name w:val="heading 3"/>
    <w:basedOn w:val="Normal"/>
    <w:next w:val="Normal"/>
    <w:link w:val="Ttulo3Char"/>
    <w:qFormat/>
    <w:rsid w:val="00E00E6B"/>
    <w:pPr>
      <w:keepNext/>
      <w:spacing w:before="90" w:after="90"/>
      <w:ind w:left="90" w:right="90"/>
      <w:outlineLvl w:val="2"/>
    </w:pPr>
    <w:rPr>
      <w:b/>
      <w:bCs/>
      <w:szCs w:val="26"/>
    </w:rPr>
  </w:style>
  <w:style w:type="paragraph" w:styleId="Ttulo4">
    <w:name w:val="heading 4"/>
    <w:basedOn w:val="Normal"/>
    <w:next w:val="Normal"/>
    <w:link w:val="Ttulo4Char"/>
    <w:qFormat/>
    <w:rsid w:val="00E00E6B"/>
    <w:pPr>
      <w:keepNext/>
      <w:spacing w:before="90" w:after="90"/>
      <w:ind w:left="90" w:right="90"/>
      <w:outlineLvl w:val="3"/>
    </w:pPr>
    <w:rPr>
      <w:b/>
      <w:bCs/>
      <w:sz w:val="20"/>
      <w:szCs w:val="28"/>
    </w:rPr>
  </w:style>
  <w:style w:type="paragraph" w:styleId="Ttulo5">
    <w:name w:val="heading 5"/>
    <w:basedOn w:val="Normal"/>
    <w:next w:val="Normal"/>
    <w:link w:val="Ttulo5Char"/>
    <w:qFormat/>
    <w:rsid w:val="00E00E6B"/>
    <w:pPr>
      <w:spacing w:before="90" w:after="90"/>
      <w:ind w:left="90" w:right="90"/>
      <w:outlineLvl w:val="4"/>
    </w:pPr>
    <w:rPr>
      <w:b/>
      <w:bCs/>
      <w:i/>
      <w:iCs/>
      <w:sz w:val="16"/>
      <w:szCs w:val="26"/>
    </w:rPr>
  </w:style>
  <w:style w:type="paragraph" w:styleId="Ttulo6">
    <w:name w:val="heading 6"/>
    <w:basedOn w:val="Normal"/>
    <w:next w:val="Normal"/>
    <w:link w:val="Ttulo6Char"/>
    <w:qFormat/>
    <w:rsid w:val="00E00E6B"/>
    <w:pPr>
      <w:spacing w:before="90" w:after="90"/>
      <w:ind w:left="90" w:right="90"/>
      <w:outlineLvl w:val="5"/>
    </w:pPr>
    <w:rPr>
      <w:b/>
      <w:bCs/>
      <w:sz w:val="1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00E6B"/>
    <w:rPr>
      <w:b/>
      <w:bCs/>
      <w:color w:val="000000"/>
      <w:kern w:val="32"/>
      <w:sz w:val="36"/>
      <w:szCs w:val="32"/>
      <w:shd w:val="solid" w:color="FFFFFF" w:fill="auto"/>
      <w:lang w:val="ru-RU" w:eastAsia="ru-RU"/>
    </w:rPr>
  </w:style>
  <w:style w:type="character" w:customStyle="1" w:styleId="Ttulo2Char">
    <w:name w:val="Título 2 Char"/>
    <w:basedOn w:val="Fontepargpadro"/>
    <w:link w:val="Ttulo2"/>
    <w:rsid w:val="00E00E6B"/>
    <w:rPr>
      <w:b/>
      <w:bCs/>
      <w:i/>
      <w:iCs/>
      <w:color w:val="000000"/>
      <w:sz w:val="28"/>
      <w:szCs w:val="28"/>
      <w:shd w:val="solid" w:color="FFFFFF" w:fill="auto"/>
      <w:lang w:val="ru-RU" w:eastAsia="ru-RU"/>
    </w:rPr>
  </w:style>
  <w:style w:type="character" w:customStyle="1" w:styleId="Ttulo3Char">
    <w:name w:val="Título 3 Char"/>
    <w:basedOn w:val="Fontepargpadro"/>
    <w:link w:val="Ttulo3"/>
    <w:rsid w:val="00E00E6B"/>
    <w:rPr>
      <w:b/>
      <w:bCs/>
      <w:color w:val="000000"/>
      <w:sz w:val="24"/>
      <w:szCs w:val="26"/>
      <w:shd w:val="solid" w:color="FFFFFF" w:fill="auto"/>
      <w:lang w:val="ru-RU" w:eastAsia="ru-RU"/>
    </w:rPr>
  </w:style>
  <w:style w:type="character" w:customStyle="1" w:styleId="Ttulo4Char">
    <w:name w:val="Título 4 Char"/>
    <w:basedOn w:val="Fontepargpadro"/>
    <w:link w:val="Ttulo4"/>
    <w:rsid w:val="00E00E6B"/>
    <w:rPr>
      <w:b/>
      <w:bCs/>
      <w:color w:val="000000"/>
      <w:szCs w:val="28"/>
      <w:shd w:val="solid" w:color="FFFFFF" w:fill="auto"/>
      <w:lang w:val="ru-RU" w:eastAsia="ru-RU"/>
    </w:rPr>
  </w:style>
  <w:style w:type="character" w:customStyle="1" w:styleId="Ttulo5Char">
    <w:name w:val="Título 5 Char"/>
    <w:basedOn w:val="Fontepargpadro"/>
    <w:link w:val="Ttulo5"/>
    <w:rsid w:val="00E00E6B"/>
    <w:rPr>
      <w:b/>
      <w:bCs/>
      <w:i/>
      <w:iCs/>
      <w:color w:val="000000"/>
      <w:sz w:val="16"/>
      <w:szCs w:val="26"/>
      <w:shd w:val="solid" w:color="FFFFFF" w:fill="auto"/>
      <w:lang w:val="ru-RU" w:eastAsia="ru-RU"/>
    </w:rPr>
  </w:style>
  <w:style w:type="character" w:customStyle="1" w:styleId="Ttulo6Char">
    <w:name w:val="Título 6 Char"/>
    <w:basedOn w:val="Fontepargpadro"/>
    <w:link w:val="Ttulo6"/>
    <w:rsid w:val="00E00E6B"/>
    <w:rPr>
      <w:b/>
      <w:bCs/>
      <w:color w:val="000000"/>
      <w:sz w:val="16"/>
      <w:szCs w:val="22"/>
      <w:shd w:val="solid" w:color="FFFFFF" w:fill="auto"/>
      <w:lang w:val="ru-RU" w:eastAsia="ru-RU"/>
    </w:rPr>
  </w:style>
  <w:style w:type="character" w:styleId="Hyperlink">
    <w:name w:val="Hyperlink"/>
    <w:basedOn w:val="Fontepargpadro"/>
    <w:uiPriority w:val="99"/>
    <w:unhideWhenUsed/>
    <w:rsid w:val="00DE08DF"/>
    <w:rPr>
      <w:color w:val="0000FF"/>
      <w:u w:val="single"/>
    </w:rPr>
  </w:style>
  <w:style w:type="paragraph" w:styleId="PargrafodaLista">
    <w:name w:val="List Paragraph"/>
    <w:basedOn w:val="Normal"/>
    <w:uiPriority w:val="34"/>
    <w:qFormat/>
    <w:rsid w:val="00B772AB"/>
    <w:pPr>
      <w:ind w:left="720"/>
      <w:contextualSpacing/>
    </w:pPr>
  </w:style>
  <w:style w:type="character" w:styleId="Refdecomentrio">
    <w:name w:val="annotation reference"/>
    <w:basedOn w:val="Fontepargpadro"/>
    <w:uiPriority w:val="99"/>
    <w:semiHidden/>
    <w:unhideWhenUsed/>
    <w:rsid w:val="00C91840"/>
    <w:rPr>
      <w:sz w:val="16"/>
      <w:szCs w:val="16"/>
    </w:rPr>
  </w:style>
  <w:style w:type="paragraph" w:styleId="Textodecomentrio">
    <w:name w:val="annotation text"/>
    <w:basedOn w:val="Normal"/>
    <w:link w:val="TextodecomentrioChar"/>
    <w:uiPriority w:val="99"/>
    <w:semiHidden/>
    <w:unhideWhenUsed/>
    <w:rsid w:val="00C91840"/>
    <w:rPr>
      <w:sz w:val="20"/>
      <w:szCs w:val="20"/>
    </w:rPr>
  </w:style>
  <w:style w:type="character" w:customStyle="1" w:styleId="TextodecomentrioChar">
    <w:name w:val="Texto de comentário Char"/>
    <w:basedOn w:val="Fontepargpadro"/>
    <w:link w:val="Textodecomentrio"/>
    <w:uiPriority w:val="99"/>
    <w:semiHidden/>
    <w:rsid w:val="00C91840"/>
    <w:rPr>
      <w:color w:val="000000"/>
      <w:shd w:val="solid" w:color="FFFFFF" w:fill="auto"/>
      <w:lang w:val="ru-RU" w:eastAsia="ru-RU"/>
    </w:rPr>
  </w:style>
  <w:style w:type="paragraph" w:styleId="Assuntodocomentrio">
    <w:name w:val="annotation subject"/>
    <w:basedOn w:val="Textodecomentrio"/>
    <w:next w:val="Textodecomentrio"/>
    <w:link w:val="AssuntodocomentrioChar"/>
    <w:uiPriority w:val="99"/>
    <w:semiHidden/>
    <w:unhideWhenUsed/>
    <w:rsid w:val="00C91840"/>
    <w:rPr>
      <w:b/>
      <w:bCs/>
    </w:rPr>
  </w:style>
  <w:style w:type="character" w:customStyle="1" w:styleId="AssuntodocomentrioChar">
    <w:name w:val="Assunto do comentário Char"/>
    <w:basedOn w:val="TextodecomentrioChar"/>
    <w:link w:val="Assuntodocomentrio"/>
    <w:uiPriority w:val="99"/>
    <w:semiHidden/>
    <w:rsid w:val="00C91840"/>
    <w:rPr>
      <w:b/>
      <w:bCs/>
    </w:rPr>
  </w:style>
  <w:style w:type="paragraph" w:styleId="Textodebalo">
    <w:name w:val="Balloon Text"/>
    <w:basedOn w:val="Normal"/>
    <w:link w:val="TextodebaloChar"/>
    <w:uiPriority w:val="99"/>
    <w:semiHidden/>
    <w:unhideWhenUsed/>
    <w:rsid w:val="00C91840"/>
    <w:rPr>
      <w:rFonts w:ascii="Tahoma" w:hAnsi="Tahoma" w:cs="Tahoma"/>
      <w:sz w:val="16"/>
      <w:szCs w:val="16"/>
    </w:rPr>
  </w:style>
  <w:style w:type="character" w:customStyle="1" w:styleId="TextodebaloChar">
    <w:name w:val="Texto de balão Char"/>
    <w:basedOn w:val="Fontepargpadro"/>
    <w:link w:val="Textodebalo"/>
    <w:uiPriority w:val="99"/>
    <w:semiHidden/>
    <w:rsid w:val="00C91840"/>
    <w:rPr>
      <w:rFonts w:ascii="Tahoma" w:hAnsi="Tahoma" w:cs="Tahoma"/>
      <w:color w:val="000000"/>
      <w:sz w:val="16"/>
      <w:szCs w:val="16"/>
      <w:shd w:val="solid" w:color="FFFFFF" w:fill="auto"/>
      <w:lang w:val="ru-RU" w:eastAsia="ru-RU"/>
    </w:rPr>
  </w:style>
  <w:style w:type="paragraph" w:styleId="Corpodetexto">
    <w:name w:val="Body Text"/>
    <w:basedOn w:val="Normal"/>
    <w:link w:val="CorpodetextoChar"/>
    <w:semiHidden/>
    <w:rsid w:val="00780CA7"/>
    <w:pPr>
      <w:shd w:val="clear" w:color="auto" w:fill="auto"/>
      <w:ind w:firstLine="567"/>
      <w:jc w:val="both"/>
    </w:pPr>
    <w:rPr>
      <w:rFonts w:ascii="Arial" w:eastAsia="SimSun" w:hAnsi="Arial" w:cs="Arial"/>
      <w:iCs/>
      <w:color w:val="auto"/>
      <w:sz w:val="20"/>
      <w:shd w:val="clear" w:color="auto" w:fill="auto"/>
      <w:lang w:val="pt-BR" w:eastAsia="zh-CN"/>
    </w:rPr>
  </w:style>
  <w:style w:type="character" w:customStyle="1" w:styleId="CorpodetextoChar">
    <w:name w:val="Corpo de texto Char"/>
    <w:basedOn w:val="Fontepargpadro"/>
    <w:link w:val="Corpodetexto"/>
    <w:semiHidden/>
    <w:rsid w:val="00780CA7"/>
    <w:rPr>
      <w:rFonts w:ascii="Arial" w:eastAsia="SimSun" w:hAnsi="Arial" w:cs="Arial"/>
      <w:iCs/>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globo.globo.com/rio/mat/2010/11/05/consorcios-de-empresas-de-onibus-do-rio-comecam-hoje-tendo-38-da-frota-com-gps-74-com-cameras-922959535.asp" TargetMode="External"/><Relationship Id="rId3" Type="http://schemas.openxmlformats.org/officeDocument/2006/relationships/styles" Target="styles.xml"/><Relationship Id="rId7" Type="http://schemas.openxmlformats.org/officeDocument/2006/relationships/hyperlink" Target="http://www.androi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77E1E-008F-48A3-9E0F-EB7A23C9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1560</Words>
  <Characters>8429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19</cp:revision>
  <dcterms:created xsi:type="dcterms:W3CDTF">2010-11-08T21:44:00Z</dcterms:created>
  <dcterms:modified xsi:type="dcterms:W3CDTF">2010-11-13T19:37:00Z</dcterms:modified>
</cp:coreProperties>
</file>